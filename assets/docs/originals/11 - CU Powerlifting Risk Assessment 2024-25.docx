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A0BF0" w14:textId="77777777" w:rsidR="00686558" w:rsidRDefault="00686558">
      <w:pPr>
        <w:pStyle w:val="LO-normal"/>
        <w:widowControl w:val="0"/>
        <w:spacing w:line="276" w:lineRule="auto"/>
        <w:rPr>
          <w:rFonts w:ascii="Arial" w:eastAsia="Arial" w:hAnsi="Arial" w:cs="Arial"/>
          <w:color w:val="000000"/>
          <w:sz w:val="22"/>
          <w:szCs w:val="22"/>
        </w:rPr>
      </w:pPr>
    </w:p>
    <w:tbl>
      <w:tblPr>
        <w:tblW w:w="15074" w:type="dxa"/>
        <w:tblLook w:val="0000" w:firstRow="0" w:lastRow="0" w:firstColumn="0" w:lastColumn="0" w:noHBand="0" w:noVBand="0"/>
      </w:tblPr>
      <w:tblGrid>
        <w:gridCol w:w="15074"/>
      </w:tblGrid>
      <w:tr w:rsidR="00686558" w14:paraId="48DEAC01" w14:textId="77777777">
        <w:tc>
          <w:tcPr>
            <w:tcW w:w="15074" w:type="dxa"/>
            <w:tcBorders>
              <w:top w:val="single" w:sz="4" w:space="0" w:color="000000"/>
              <w:left w:val="single" w:sz="4" w:space="0" w:color="000000"/>
              <w:bottom w:val="single" w:sz="4" w:space="0" w:color="000000"/>
              <w:right w:val="single" w:sz="4" w:space="0" w:color="000000"/>
            </w:tcBorders>
          </w:tcPr>
          <w:p w14:paraId="4138E6CE" w14:textId="77777777" w:rsidR="00686558" w:rsidRDefault="00000000">
            <w:pPr>
              <w:pStyle w:val="LO-normal"/>
              <w:jc w:val="center"/>
              <w:rPr>
                <w:rFonts w:ascii="Arial" w:eastAsia="Arial" w:hAnsi="Arial" w:cs="Arial"/>
                <w:color w:val="000000"/>
              </w:rPr>
            </w:pPr>
            <w:r>
              <w:rPr>
                <w:rFonts w:ascii="Arial" w:eastAsia="Arial" w:hAnsi="Arial" w:cs="Arial"/>
                <w:b/>
                <w:color w:val="000000"/>
              </w:rPr>
              <w:t>Powerlifting competitions and team training sessions during Covid-19 pandemic</w:t>
            </w:r>
          </w:p>
          <w:p w14:paraId="3EFB46FA" w14:textId="77777777" w:rsidR="00686558" w:rsidRDefault="00686558">
            <w:pPr>
              <w:pStyle w:val="LO-normal"/>
              <w:rPr>
                <w:rFonts w:ascii="Arial" w:eastAsia="Arial" w:hAnsi="Arial" w:cs="Arial"/>
                <w:color w:val="000000"/>
              </w:rPr>
            </w:pPr>
          </w:p>
        </w:tc>
      </w:tr>
    </w:tbl>
    <w:p w14:paraId="21796B45" w14:textId="77777777" w:rsidR="00686558" w:rsidRDefault="00686558">
      <w:pPr>
        <w:pStyle w:val="LO-normal"/>
        <w:rPr>
          <w:rFonts w:ascii="Arial" w:eastAsia="Arial" w:hAnsi="Arial" w:cs="Arial"/>
          <w:color w:val="000000"/>
        </w:rPr>
      </w:pPr>
    </w:p>
    <w:tbl>
      <w:tblPr>
        <w:tblW w:w="15072" w:type="dxa"/>
        <w:tblLook w:val="0000" w:firstRow="0" w:lastRow="0" w:firstColumn="0" w:lastColumn="0" w:noHBand="0" w:noVBand="0"/>
      </w:tblPr>
      <w:tblGrid>
        <w:gridCol w:w="2688"/>
        <w:gridCol w:w="2269"/>
        <w:gridCol w:w="2334"/>
        <w:gridCol w:w="6594"/>
        <w:gridCol w:w="1187"/>
      </w:tblGrid>
      <w:tr w:rsidR="00686558" w14:paraId="1166165E" w14:textId="77777777">
        <w:tc>
          <w:tcPr>
            <w:tcW w:w="2688" w:type="dxa"/>
            <w:tcBorders>
              <w:top w:val="single" w:sz="4" w:space="0" w:color="000000"/>
              <w:left w:val="single" w:sz="4" w:space="0" w:color="000000"/>
              <w:bottom w:val="single" w:sz="4" w:space="0" w:color="000000"/>
              <w:right w:val="single" w:sz="4" w:space="0" w:color="000000"/>
            </w:tcBorders>
            <w:shd w:val="clear" w:color="auto" w:fill="CCCCCC"/>
          </w:tcPr>
          <w:p w14:paraId="4A1505CA" w14:textId="77777777" w:rsidR="00686558" w:rsidRDefault="00000000">
            <w:pPr>
              <w:pStyle w:val="LO-normal"/>
              <w:jc w:val="center"/>
              <w:rPr>
                <w:rFonts w:ascii="Arial" w:eastAsia="Arial" w:hAnsi="Arial" w:cs="Arial"/>
                <w:color w:val="000000"/>
              </w:rPr>
            </w:pPr>
            <w:r>
              <w:rPr>
                <w:rFonts w:ascii="Arial" w:eastAsia="Arial" w:hAnsi="Arial" w:cs="Arial"/>
                <w:b/>
                <w:color w:val="000000"/>
              </w:rPr>
              <w:t>Significant hazards</w:t>
            </w:r>
          </w:p>
        </w:tc>
        <w:tc>
          <w:tcPr>
            <w:tcW w:w="2269" w:type="dxa"/>
            <w:tcBorders>
              <w:top w:val="single" w:sz="4" w:space="0" w:color="000000"/>
              <w:left w:val="single" w:sz="4" w:space="0" w:color="000000"/>
              <w:bottom w:val="single" w:sz="4" w:space="0" w:color="000000"/>
              <w:right w:val="single" w:sz="4" w:space="0" w:color="000000"/>
            </w:tcBorders>
            <w:shd w:val="clear" w:color="auto" w:fill="CCCCCC"/>
          </w:tcPr>
          <w:p w14:paraId="238BFA6A" w14:textId="77777777" w:rsidR="00686558" w:rsidRDefault="00000000">
            <w:pPr>
              <w:pStyle w:val="LO-normal"/>
              <w:jc w:val="center"/>
              <w:rPr>
                <w:rFonts w:ascii="Arial" w:eastAsia="Arial" w:hAnsi="Arial" w:cs="Arial"/>
                <w:color w:val="000000"/>
              </w:rPr>
            </w:pPr>
            <w:r>
              <w:rPr>
                <w:rFonts w:ascii="Arial" w:eastAsia="Arial" w:hAnsi="Arial" w:cs="Arial"/>
                <w:b/>
                <w:color w:val="000000"/>
              </w:rPr>
              <w:t>What could go wrong</w:t>
            </w:r>
          </w:p>
          <w:p w14:paraId="4C127ACA" w14:textId="77777777" w:rsidR="00686558" w:rsidRDefault="00686558">
            <w:pPr>
              <w:pStyle w:val="LO-normal"/>
              <w:jc w:val="center"/>
              <w:rPr>
                <w:rFonts w:ascii="Arial" w:eastAsia="Arial" w:hAnsi="Arial" w:cs="Arial"/>
                <w:color w:val="000000"/>
              </w:rPr>
            </w:pP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14:paraId="7BFD7FC1" w14:textId="77777777" w:rsidR="00686558" w:rsidRDefault="00000000">
            <w:pPr>
              <w:pStyle w:val="LO-normal"/>
              <w:jc w:val="center"/>
              <w:rPr>
                <w:rFonts w:ascii="Arial" w:eastAsia="Arial" w:hAnsi="Arial" w:cs="Arial"/>
                <w:color w:val="000000"/>
              </w:rPr>
            </w:pPr>
            <w:r>
              <w:rPr>
                <w:rFonts w:ascii="Arial" w:eastAsia="Arial" w:hAnsi="Arial" w:cs="Arial"/>
                <w:b/>
                <w:color w:val="000000"/>
              </w:rPr>
              <w:t>Risk level</w:t>
            </w:r>
          </w:p>
          <w:p w14:paraId="471B104A" w14:textId="77777777" w:rsidR="00686558" w:rsidRDefault="00000000">
            <w:pPr>
              <w:pStyle w:val="LO-normal"/>
              <w:jc w:val="center"/>
              <w:rPr>
                <w:rFonts w:ascii="Arial" w:eastAsia="Arial" w:hAnsi="Arial" w:cs="Arial"/>
                <w:color w:val="000000"/>
              </w:rPr>
            </w:pPr>
            <w:r>
              <w:rPr>
                <w:rFonts w:ascii="Arial" w:eastAsia="Arial" w:hAnsi="Arial" w:cs="Arial"/>
                <w:color w:val="000000"/>
              </w:rPr>
              <w:t>(High, Medium or Low)</w:t>
            </w:r>
          </w:p>
        </w:tc>
        <w:tc>
          <w:tcPr>
            <w:tcW w:w="6594" w:type="dxa"/>
            <w:tcBorders>
              <w:top w:val="single" w:sz="4" w:space="0" w:color="000000"/>
              <w:left w:val="single" w:sz="4" w:space="0" w:color="000000"/>
              <w:bottom w:val="single" w:sz="4" w:space="0" w:color="000000"/>
              <w:right w:val="single" w:sz="4" w:space="0" w:color="000000"/>
            </w:tcBorders>
            <w:shd w:val="clear" w:color="auto" w:fill="CCCCCC"/>
          </w:tcPr>
          <w:p w14:paraId="744CC66A" w14:textId="77777777" w:rsidR="00686558" w:rsidRDefault="00000000">
            <w:pPr>
              <w:pStyle w:val="LO-normal"/>
              <w:ind w:left="611" w:hanging="611"/>
              <w:jc w:val="center"/>
              <w:rPr>
                <w:rFonts w:ascii="Arial" w:eastAsia="Arial" w:hAnsi="Arial" w:cs="Arial"/>
                <w:color w:val="000000"/>
              </w:rPr>
            </w:pPr>
            <w:r>
              <w:rPr>
                <w:rFonts w:ascii="Arial" w:eastAsia="Arial" w:hAnsi="Arial" w:cs="Arial"/>
                <w:b/>
                <w:color w:val="000000"/>
              </w:rPr>
              <w:t>Existing control measures</w:t>
            </w:r>
          </w:p>
        </w:tc>
        <w:tc>
          <w:tcPr>
            <w:tcW w:w="1187" w:type="dxa"/>
            <w:tcBorders>
              <w:top w:val="single" w:sz="4" w:space="0" w:color="000000"/>
              <w:left w:val="single" w:sz="4" w:space="0" w:color="000000"/>
              <w:bottom w:val="single" w:sz="4" w:space="0" w:color="000000"/>
              <w:right w:val="single" w:sz="4" w:space="0" w:color="000000"/>
            </w:tcBorders>
            <w:shd w:val="clear" w:color="auto" w:fill="CCCCCC"/>
          </w:tcPr>
          <w:p w14:paraId="4064C10D" w14:textId="77777777" w:rsidR="00686558" w:rsidRDefault="00000000">
            <w:pPr>
              <w:pStyle w:val="LO-normal"/>
              <w:jc w:val="center"/>
              <w:rPr>
                <w:rFonts w:ascii="Arial" w:eastAsia="Arial" w:hAnsi="Arial" w:cs="Arial"/>
                <w:color w:val="000000"/>
              </w:rPr>
            </w:pPr>
            <w:r>
              <w:rPr>
                <w:rFonts w:ascii="Arial" w:eastAsia="Arial" w:hAnsi="Arial" w:cs="Arial"/>
                <w:b/>
                <w:color w:val="000000"/>
              </w:rPr>
              <w:t>Further actions</w:t>
            </w:r>
          </w:p>
          <w:p w14:paraId="744EE2F7" w14:textId="77777777" w:rsidR="00686558" w:rsidRDefault="00686558">
            <w:pPr>
              <w:pStyle w:val="LO-normal"/>
              <w:jc w:val="center"/>
              <w:rPr>
                <w:rFonts w:ascii="Arial" w:eastAsia="Arial" w:hAnsi="Arial" w:cs="Arial"/>
                <w:color w:val="000000"/>
              </w:rPr>
            </w:pPr>
          </w:p>
        </w:tc>
      </w:tr>
      <w:tr w:rsidR="00686558" w14:paraId="495E39C2" w14:textId="77777777">
        <w:tc>
          <w:tcPr>
            <w:tcW w:w="2688" w:type="dxa"/>
            <w:tcBorders>
              <w:top w:val="single" w:sz="4" w:space="0" w:color="000000"/>
              <w:left w:val="single" w:sz="4" w:space="0" w:color="000000"/>
              <w:bottom w:val="single" w:sz="4" w:space="0" w:color="000000"/>
              <w:right w:val="single" w:sz="4" w:space="0" w:color="000000"/>
            </w:tcBorders>
          </w:tcPr>
          <w:p w14:paraId="1474D8B6" w14:textId="77777777" w:rsidR="00686558" w:rsidRDefault="00000000">
            <w:pPr>
              <w:pStyle w:val="LO-normal"/>
              <w:rPr>
                <w:rFonts w:ascii="Arial" w:eastAsia="Arial" w:hAnsi="Arial" w:cs="Arial"/>
                <w:color w:val="000000"/>
              </w:rPr>
            </w:pPr>
            <w:r>
              <w:rPr>
                <w:rFonts w:ascii="Arial" w:eastAsia="Arial" w:hAnsi="Arial" w:cs="Arial"/>
                <w:color w:val="000000"/>
              </w:rPr>
              <w:t>Transportation to the venue by car with multiple passengers</w:t>
            </w:r>
          </w:p>
        </w:tc>
        <w:tc>
          <w:tcPr>
            <w:tcW w:w="2269" w:type="dxa"/>
            <w:tcBorders>
              <w:top w:val="single" w:sz="4" w:space="0" w:color="000000"/>
              <w:left w:val="single" w:sz="4" w:space="0" w:color="000000"/>
              <w:bottom w:val="single" w:sz="4" w:space="0" w:color="000000"/>
              <w:right w:val="single" w:sz="4" w:space="0" w:color="000000"/>
            </w:tcBorders>
          </w:tcPr>
          <w:p w14:paraId="61AA794F" w14:textId="77777777" w:rsidR="00686558" w:rsidRDefault="00000000">
            <w:pPr>
              <w:pStyle w:val="LO-normal"/>
              <w:rPr>
                <w:rFonts w:ascii="Arial" w:eastAsia="Arial" w:hAnsi="Arial" w:cs="Arial"/>
                <w:color w:val="000000"/>
              </w:rPr>
            </w:pPr>
            <w:r>
              <w:rPr>
                <w:rFonts w:ascii="Arial" w:eastAsia="Arial" w:hAnsi="Arial" w:cs="Arial"/>
                <w:color w:val="000000"/>
              </w:rPr>
              <w:t>Spreading of Covid-19</w:t>
            </w:r>
          </w:p>
          <w:p w14:paraId="63FCB891" w14:textId="77777777" w:rsidR="00686558" w:rsidRDefault="00686558">
            <w:pPr>
              <w:pStyle w:val="LO-normal"/>
              <w:rPr>
                <w:rFonts w:ascii="Arial" w:eastAsia="Arial" w:hAnsi="Arial" w:cs="Arial"/>
                <w:color w:val="000000"/>
              </w:rPr>
            </w:pPr>
          </w:p>
        </w:tc>
        <w:tc>
          <w:tcPr>
            <w:tcW w:w="2334" w:type="dxa"/>
            <w:tcBorders>
              <w:top w:val="single" w:sz="4" w:space="0" w:color="000000"/>
              <w:left w:val="single" w:sz="4" w:space="0" w:color="000000"/>
              <w:bottom w:val="single" w:sz="4" w:space="0" w:color="000000"/>
              <w:right w:val="single" w:sz="4" w:space="0" w:color="000000"/>
            </w:tcBorders>
          </w:tcPr>
          <w:p w14:paraId="71418FF4"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7B3C7873"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59E5DADF" w14:textId="77777777" w:rsidR="00686558" w:rsidRDefault="00686558">
            <w:pPr>
              <w:pStyle w:val="LO-normal"/>
              <w:rPr>
                <w:rFonts w:ascii="Arial" w:eastAsia="Arial" w:hAnsi="Arial" w:cs="Arial"/>
                <w:color w:val="000000"/>
              </w:rPr>
            </w:pPr>
          </w:p>
        </w:tc>
        <w:tc>
          <w:tcPr>
            <w:tcW w:w="1187" w:type="dxa"/>
            <w:tcBorders>
              <w:top w:val="single" w:sz="4" w:space="0" w:color="000000"/>
              <w:left w:val="single" w:sz="4" w:space="0" w:color="000000"/>
              <w:bottom w:val="single" w:sz="4" w:space="0" w:color="000000"/>
              <w:right w:val="single" w:sz="4" w:space="0" w:color="000000"/>
            </w:tcBorders>
          </w:tcPr>
          <w:p w14:paraId="620A8A08" w14:textId="77777777" w:rsidR="00686558" w:rsidRDefault="00686558">
            <w:pPr>
              <w:pStyle w:val="LO-normal"/>
              <w:rPr>
                <w:rFonts w:ascii="Arial" w:eastAsia="Arial" w:hAnsi="Arial" w:cs="Arial"/>
                <w:color w:val="000000"/>
              </w:rPr>
            </w:pPr>
          </w:p>
        </w:tc>
      </w:tr>
      <w:tr w:rsidR="00686558" w14:paraId="7F973FC4" w14:textId="77777777">
        <w:trPr>
          <w:trHeight w:val="286"/>
        </w:trPr>
        <w:tc>
          <w:tcPr>
            <w:tcW w:w="2688" w:type="dxa"/>
            <w:tcBorders>
              <w:top w:val="single" w:sz="4" w:space="0" w:color="000000"/>
              <w:left w:val="single" w:sz="4" w:space="0" w:color="000000"/>
              <w:bottom w:val="single" w:sz="4" w:space="0" w:color="000000"/>
              <w:right w:val="single" w:sz="4" w:space="0" w:color="000000"/>
            </w:tcBorders>
          </w:tcPr>
          <w:p w14:paraId="3EDAB40C" w14:textId="77777777" w:rsidR="00686558" w:rsidRDefault="00000000">
            <w:pPr>
              <w:pStyle w:val="LO-normal"/>
              <w:rPr>
                <w:rFonts w:ascii="Arial" w:eastAsia="Arial" w:hAnsi="Arial" w:cs="Arial"/>
                <w:color w:val="000000"/>
              </w:rPr>
            </w:pPr>
            <w:r>
              <w:rPr>
                <w:rFonts w:ascii="Arial" w:eastAsia="Arial" w:hAnsi="Arial" w:cs="Arial"/>
                <w:color w:val="000000"/>
              </w:rPr>
              <w:t>Crowding in competition warm-up areas</w:t>
            </w:r>
          </w:p>
        </w:tc>
        <w:tc>
          <w:tcPr>
            <w:tcW w:w="2269" w:type="dxa"/>
            <w:tcBorders>
              <w:top w:val="single" w:sz="4" w:space="0" w:color="000000"/>
              <w:left w:val="single" w:sz="4" w:space="0" w:color="000000"/>
              <w:bottom w:val="single" w:sz="4" w:space="0" w:color="000000"/>
              <w:right w:val="single" w:sz="4" w:space="0" w:color="000000"/>
            </w:tcBorders>
          </w:tcPr>
          <w:p w14:paraId="673A11C4" w14:textId="77777777" w:rsidR="00686558" w:rsidRDefault="00000000">
            <w:pPr>
              <w:pStyle w:val="LO-normal"/>
              <w:rPr>
                <w:rFonts w:ascii="Arial" w:eastAsia="Arial" w:hAnsi="Arial" w:cs="Arial"/>
                <w:color w:val="000000"/>
              </w:rPr>
            </w:pPr>
            <w:r>
              <w:rPr>
                <w:rFonts w:ascii="Arial" w:eastAsia="Arial" w:hAnsi="Arial" w:cs="Arial"/>
                <w:color w:val="000000"/>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39C86B23"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58C2FCDF"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4B6BEB13" w14:textId="77777777" w:rsidR="00686558" w:rsidRDefault="00686558">
            <w:pPr>
              <w:pStyle w:val="LO-normal"/>
              <w:rPr>
                <w:rFonts w:ascii="Arial" w:eastAsia="Arial" w:hAnsi="Arial" w:cs="Arial"/>
                <w:color w:val="000000"/>
              </w:rPr>
            </w:pPr>
          </w:p>
        </w:tc>
        <w:tc>
          <w:tcPr>
            <w:tcW w:w="1187" w:type="dxa"/>
            <w:tcBorders>
              <w:top w:val="single" w:sz="4" w:space="0" w:color="000000"/>
              <w:left w:val="single" w:sz="4" w:space="0" w:color="000000"/>
              <w:bottom w:val="single" w:sz="4" w:space="0" w:color="000000"/>
              <w:right w:val="single" w:sz="4" w:space="0" w:color="000000"/>
            </w:tcBorders>
          </w:tcPr>
          <w:p w14:paraId="06261F9B" w14:textId="77777777" w:rsidR="00686558" w:rsidRDefault="00686558">
            <w:pPr>
              <w:pStyle w:val="LO-normal"/>
              <w:rPr>
                <w:rFonts w:ascii="Arial" w:eastAsia="Arial" w:hAnsi="Arial" w:cs="Arial"/>
                <w:color w:val="000000"/>
              </w:rPr>
            </w:pPr>
          </w:p>
        </w:tc>
      </w:tr>
      <w:tr w:rsidR="00686558" w14:paraId="43F0D354" w14:textId="77777777">
        <w:trPr>
          <w:trHeight w:val="705"/>
        </w:trPr>
        <w:tc>
          <w:tcPr>
            <w:tcW w:w="2688" w:type="dxa"/>
            <w:tcBorders>
              <w:top w:val="single" w:sz="4" w:space="0" w:color="000000"/>
              <w:left w:val="single" w:sz="4" w:space="0" w:color="000000"/>
              <w:bottom w:val="single" w:sz="4" w:space="0" w:color="000000"/>
              <w:right w:val="single" w:sz="4" w:space="0" w:color="000000"/>
            </w:tcBorders>
          </w:tcPr>
          <w:p w14:paraId="687646D3" w14:textId="77777777" w:rsidR="00686558" w:rsidRDefault="00000000">
            <w:pPr>
              <w:pStyle w:val="LO-normal"/>
              <w:rPr>
                <w:rFonts w:ascii="Arial" w:eastAsia="Arial" w:hAnsi="Arial" w:cs="Arial"/>
                <w:color w:val="000000"/>
              </w:rPr>
            </w:pPr>
            <w:r>
              <w:rPr>
                <w:rFonts w:ascii="Arial" w:eastAsia="Arial" w:hAnsi="Arial" w:cs="Arial"/>
                <w:color w:val="000000"/>
              </w:rPr>
              <w:t>Sharing equipment in team sessions and competitions</w:t>
            </w:r>
          </w:p>
        </w:tc>
        <w:tc>
          <w:tcPr>
            <w:tcW w:w="2269" w:type="dxa"/>
            <w:tcBorders>
              <w:top w:val="single" w:sz="4" w:space="0" w:color="000000"/>
              <w:left w:val="single" w:sz="4" w:space="0" w:color="000000"/>
              <w:bottom w:val="single" w:sz="4" w:space="0" w:color="000000"/>
              <w:right w:val="single" w:sz="4" w:space="0" w:color="000000"/>
            </w:tcBorders>
          </w:tcPr>
          <w:p w14:paraId="1C87F9FA" w14:textId="77777777" w:rsidR="00686558" w:rsidRDefault="00000000">
            <w:pPr>
              <w:pStyle w:val="LO-normal"/>
              <w:rPr>
                <w:rFonts w:ascii="Arial" w:eastAsia="Arial" w:hAnsi="Arial" w:cs="Arial"/>
                <w:color w:val="000000"/>
              </w:rPr>
            </w:pPr>
            <w:r>
              <w:rPr>
                <w:rFonts w:ascii="Arial" w:eastAsia="Arial" w:hAnsi="Arial" w:cs="Arial"/>
                <w:color w:val="000000"/>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278D9FD3"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7F39175F"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4C42A0C8" w14:textId="77777777" w:rsidR="00686558" w:rsidRDefault="00686558">
            <w:pPr>
              <w:pStyle w:val="LO-normal"/>
              <w:rPr>
                <w:rFonts w:ascii="Arial" w:eastAsia="Arial" w:hAnsi="Arial" w:cs="Arial"/>
              </w:rPr>
            </w:pPr>
          </w:p>
        </w:tc>
        <w:tc>
          <w:tcPr>
            <w:tcW w:w="1187" w:type="dxa"/>
            <w:tcBorders>
              <w:top w:val="single" w:sz="4" w:space="0" w:color="000000"/>
              <w:left w:val="single" w:sz="4" w:space="0" w:color="000000"/>
              <w:bottom w:val="single" w:sz="4" w:space="0" w:color="000000"/>
              <w:right w:val="single" w:sz="4" w:space="0" w:color="000000"/>
            </w:tcBorders>
          </w:tcPr>
          <w:p w14:paraId="331EE981" w14:textId="77777777" w:rsidR="00686558" w:rsidRDefault="00686558">
            <w:pPr>
              <w:pStyle w:val="LO-normal"/>
              <w:rPr>
                <w:rFonts w:ascii="Arial" w:eastAsia="Arial" w:hAnsi="Arial" w:cs="Arial"/>
                <w:color w:val="000000"/>
              </w:rPr>
            </w:pPr>
          </w:p>
        </w:tc>
      </w:tr>
      <w:tr w:rsidR="00686558" w14:paraId="74B7B68E" w14:textId="77777777">
        <w:tc>
          <w:tcPr>
            <w:tcW w:w="2688" w:type="dxa"/>
            <w:tcBorders>
              <w:top w:val="single" w:sz="4" w:space="0" w:color="000000"/>
              <w:left w:val="single" w:sz="4" w:space="0" w:color="000000"/>
              <w:bottom w:val="single" w:sz="4" w:space="0" w:color="000000"/>
              <w:right w:val="single" w:sz="4" w:space="0" w:color="000000"/>
            </w:tcBorders>
          </w:tcPr>
          <w:p w14:paraId="08E812B6" w14:textId="77777777" w:rsidR="00686558" w:rsidRDefault="00000000">
            <w:pPr>
              <w:pStyle w:val="LO-normal"/>
              <w:rPr>
                <w:rFonts w:ascii="Arial" w:eastAsia="Arial" w:hAnsi="Arial" w:cs="Arial"/>
                <w:color w:val="000000"/>
              </w:rPr>
            </w:pPr>
            <w:r>
              <w:rPr>
                <w:rFonts w:ascii="Arial" w:eastAsia="Arial" w:hAnsi="Arial" w:cs="Arial"/>
                <w:color w:val="000000"/>
              </w:rPr>
              <w:t>Crowding in team training sessions</w:t>
            </w:r>
          </w:p>
        </w:tc>
        <w:tc>
          <w:tcPr>
            <w:tcW w:w="2269" w:type="dxa"/>
            <w:tcBorders>
              <w:top w:val="single" w:sz="4" w:space="0" w:color="000000"/>
              <w:left w:val="single" w:sz="4" w:space="0" w:color="000000"/>
              <w:bottom w:val="single" w:sz="4" w:space="0" w:color="000000"/>
              <w:right w:val="single" w:sz="4" w:space="0" w:color="000000"/>
            </w:tcBorders>
          </w:tcPr>
          <w:p w14:paraId="4A2297C0" w14:textId="77777777" w:rsidR="00686558" w:rsidRDefault="00000000">
            <w:pPr>
              <w:pStyle w:val="LO-normal"/>
              <w:rPr>
                <w:rFonts w:ascii="Arial" w:eastAsia="Arial" w:hAnsi="Arial" w:cs="Arial"/>
                <w:color w:val="000000"/>
              </w:rPr>
            </w:pPr>
            <w:r>
              <w:rPr>
                <w:rFonts w:ascii="Arial" w:eastAsia="Arial" w:hAnsi="Arial" w:cs="Arial"/>
                <w:color w:val="000000"/>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2C246D1A"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0C7A5BCF"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4D20D41D" w14:textId="77777777" w:rsidR="00686558" w:rsidRDefault="00686558">
            <w:pPr>
              <w:pStyle w:val="LO-normal"/>
              <w:rPr>
                <w:rFonts w:ascii="Arial" w:eastAsia="Arial" w:hAnsi="Arial" w:cs="Arial"/>
              </w:rPr>
            </w:pPr>
          </w:p>
        </w:tc>
        <w:tc>
          <w:tcPr>
            <w:tcW w:w="1187" w:type="dxa"/>
            <w:tcBorders>
              <w:top w:val="single" w:sz="4" w:space="0" w:color="000000"/>
              <w:left w:val="single" w:sz="4" w:space="0" w:color="000000"/>
              <w:bottom w:val="single" w:sz="4" w:space="0" w:color="000000"/>
              <w:right w:val="single" w:sz="4" w:space="0" w:color="000000"/>
            </w:tcBorders>
          </w:tcPr>
          <w:p w14:paraId="7F76340C" w14:textId="77777777" w:rsidR="00686558" w:rsidRDefault="00686558">
            <w:pPr>
              <w:pStyle w:val="LO-normal"/>
              <w:rPr>
                <w:rFonts w:ascii="Arial" w:eastAsia="Arial" w:hAnsi="Arial" w:cs="Arial"/>
                <w:color w:val="000000"/>
              </w:rPr>
            </w:pPr>
          </w:p>
        </w:tc>
      </w:tr>
      <w:tr w:rsidR="00686558" w14:paraId="2CDF2621" w14:textId="77777777">
        <w:tc>
          <w:tcPr>
            <w:tcW w:w="2688" w:type="dxa"/>
            <w:tcBorders>
              <w:top w:val="single" w:sz="4" w:space="0" w:color="000000"/>
              <w:left w:val="single" w:sz="4" w:space="0" w:color="000000"/>
              <w:bottom w:val="single" w:sz="4" w:space="0" w:color="000000"/>
              <w:right w:val="single" w:sz="4" w:space="0" w:color="000000"/>
            </w:tcBorders>
          </w:tcPr>
          <w:p w14:paraId="46E34BB7" w14:textId="77777777" w:rsidR="00686558" w:rsidRDefault="00000000">
            <w:pPr>
              <w:pStyle w:val="LO-normal"/>
              <w:rPr>
                <w:rFonts w:ascii="Arial" w:eastAsia="Arial" w:hAnsi="Arial" w:cs="Arial"/>
                <w:color w:val="000000"/>
              </w:rPr>
            </w:pPr>
            <w:r>
              <w:rPr>
                <w:rFonts w:ascii="Arial" w:eastAsia="Arial" w:hAnsi="Arial" w:cs="Arial"/>
              </w:rPr>
              <w:t>Crowded changing rooms</w:t>
            </w:r>
          </w:p>
        </w:tc>
        <w:tc>
          <w:tcPr>
            <w:tcW w:w="2269" w:type="dxa"/>
            <w:tcBorders>
              <w:top w:val="single" w:sz="4" w:space="0" w:color="000000"/>
              <w:left w:val="single" w:sz="4" w:space="0" w:color="000000"/>
              <w:bottom w:val="single" w:sz="4" w:space="0" w:color="000000"/>
              <w:right w:val="single" w:sz="4" w:space="0" w:color="000000"/>
            </w:tcBorders>
          </w:tcPr>
          <w:p w14:paraId="18DC7523" w14:textId="77777777" w:rsidR="00686558" w:rsidRDefault="00000000">
            <w:pPr>
              <w:pStyle w:val="LO-normal"/>
              <w:rPr>
                <w:rFonts w:ascii="Arial" w:eastAsia="Arial" w:hAnsi="Arial" w:cs="Arial"/>
                <w:color w:val="000000"/>
              </w:rPr>
            </w:pPr>
            <w:r>
              <w:rPr>
                <w:rFonts w:ascii="Arial" w:eastAsia="Arial" w:hAnsi="Arial" w:cs="Arial"/>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5C868865"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302B6BE0"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0CD63A68" w14:textId="77777777" w:rsidR="00686558" w:rsidRDefault="00686558">
            <w:pPr>
              <w:pStyle w:val="LO-normal"/>
              <w:rPr>
                <w:rFonts w:ascii="Arial" w:eastAsia="Arial" w:hAnsi="Arial" w:cs="Arial"/>
              </w:rPr>
            </w:pPr>
          </w:p>
        </w:tc>
        <w:tc>
          <w:tcPr>
            <w:tcW w:w="1187" w:type="dxa"/>
            <w:tcBorders>
              <w:top w:val="single" w:sz="4" w:space="0" w:color="000000"/>
              <w:left w:val="single" w:sz="4" w:space="0" w:color="000000"/>
              <w:bottom w:val="single" w:sz="4" w:space="0" w:color="000000"/>
              <w:right w:val="single" w:sz="4" w:space="0" w:color="000000"/>
            </w:tcBorders>
          </w:tcPr>
          <w:p w14:paraId="118B6CF1" w14:textId="77777777" w:rsidR="00686558" w:rsidRDefault="00686558">
            <w:pPr>
              <w:pStyle w:val="LO-normal"/>
              <w:rPr>
                <w:rFonts w:ascii="Arial" w:eastAsia="Arial" w:hAnsi="Arial" w:cs="Arial"/>
                <w:color w:val="000000"/>
              </w:rPr>
            </w:pPr>
          </w:p>
        </w:tc>
      </w:tr>
      <w:tr w:rsidR="00686558" w14:paraId="39479117" w14:textId="77777777">
        <w:tc>
          <w:tcPr>
            <w:tcW w:w="2688" w:type="dxa"/>
            <w:tcBorders>
              <w:top w:val="single" w:sz="4" w:space="0" w:color="000000"/>
              <w:left w:val="single" w:sz="4" w:space="0" w:color="000000"/>
              <w:bottom w:val="single" w:sz="4" w:space="0" w:color="000000"/>
              <w:right w:val="single" w:sz="4" w:space="0" w:color="000000"/>
            </w:tcBorders>
          </w:tcPr>
          <w:p w14:paraId="07C68BE5" w14:textId="77777777" w:rsidR="00686558" w:rsidRDefault="00000000">
            <w:pPr>
              <w:pStyle w:val="LO-normal"/>
              <w:rPr>
                <w:rFonts w:ascii="Arial" w:eastAsia="Arial" w:hAnsi="Arial" w:cs="Arial"/>
                <w:color w:val="000000"/>
              </w:rPr>
            </w:pPr>
            <w:r>
              <w:rPr>
                <w:rFonts w:ascii="Arial" w:eastAsia="Arial" w:hAnsi="Arial" w:cs="Arial"/>
              </w:rPr>
              <w:t>Spotting in bench/squat</w:t>
            </w:r>
          </w:p>
        </w:tc>
        <w:tc>
          <w:tcPr>
            <w:tcW w:w="2269" w:type="dxa"/>
            <w:tcBorders>
              <w:top w:val="single" w:sz="4" w:space="0" w:color="000000"/>
              <w:left w:val="single" w:sz="4" w:space="0" w:color="000000"/>
              <w:bottom w:val="single" w:sz="4" w:space="0" w:color="000000"/>
              <w:right w:val="single" w:sz="4" w:space="0" w:color="000000"/>
            </w:tcBorders>
          </w:tcPr>
          <w:p w14:paraId="66F183BD" w14:textId="77777777" w:rsidR="00686558" w:rsidRDefault="00000000">
            <w:pPr>
              <w:pStyle w:val="LO-normal"/>
              <w:rPr>
                <w:rFonts w:ascii="Arial" w:eastAsia="Arial" w:hAnsi="Arial" w:cs="Arial"/>
                <w:color w:val="000000"/>
              </w:rPr>
            </w:pPr>
            <w:r>
              <w:rPr>
                <w:rFonts w:ascii="Arial" w:eastAsia="Arial" w:hAnsi="Arial" w:cs="Arial"/>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5A57E8AA"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79859706"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14FFB625" w14:textId="77777777" w:rsidR="00686558" w:rsidRDefault="00686558">
            <w:pPr>
              <w:pStyle w:val="LO-normal"/>
              <w:rPr>
                <w:rFonts w:ascii="Arial" w:eastAsia="Arial" w:hAnsi="Arial" w:cs="Arial"/>
              </w:rPr>
            </w:pPr>
          </w:p>
        </w:tc>
        <w:tc>
          <w:tcPr>
            <w:tcW w:w="1187" w:type="dxa"/>
            <w:tcBorders>
              <w:top w:val="single" w:sz="4" w:space="0" w:color="000000"/>
              <w:left w:val="single" w:sz="4" w:space="0" w:color="000000"/>
              <w:bottom w:val="single" w:sz="4" w:space="0" w:color="000000"/>
              <w:right w:val="single" w:sz="4" w:space="0" w:color="000000"/>
            </w:tcBorders>
          </w:tcPr>
          <w:p w14:paraId="30FB71C0" w14:textId="77777777" w:rsidR="00686558" w:rsidRDefault="00686558">
            <w:pPr>
              <w:pStyle w:val="LO-normal"/>
              <w:rPr>
                <w:rFonts w:ascii="Arial" w:eastAsia="Arial" w:hAnsi="Arial" w:cs="Arial"/>
                <w:color w:val="000000"/>
              </w:rPr>
            </w:pPr>
          </w:p>
        </w:tc>
      </w:tr>
      <w:tr w:rsidR="00686558" w14:paraId="0A1B0804" w14:textId="77777777">
        <w:tc>
          <w:tcPr>
            <w:tcW w:w="2688" w:type="dxa"/>
            <w:tcBorders>
              <w:top w:val="single" w:sz="4" w:space="0" w:color="000000"/>
              <w:left w:val="single" w:sz="4" w:space="0" w:color="000000"/>
              <w:bottom w:val="single" w:sz="4" w:space="0" w:color="000000"/>
              <w:right w:val="single" w:sz="4" w:space="0" w:color="000000"/>
            </w:tcBorders>
          </w:tcPr>
          <w:p w14:paraId="0995FDFE" w14:textId="77777777" w:rsidR="00686558" w:rsidRDefault="00000000">
            <w:pPr>
              <w:pStyle w:val="LO-normal"/>
              <w:rPr>
                <w:rFonts w:ascii="Arial" w:eastAsia="Arial" w:hAnsi="Arial" w:cs="Arial"/>
                <w:color w:val="000000"/>
              </w:rPr>
            </w:pPr>
            <w:r>
              <w:rPr>
                <w:rFonts w:ascii="Arial" w:eastAsia="Arial" w:hAnsi="Arial" w:cs="Arial"/>
              </w:rPr>
              <w:t>Sharing chalk in competition/ training</w:t>
            </w:r>
          </w:p>
        </w:tc>
        <w:tc>
          <w:tcPr>
            <w:tcW w:w="2269" w:type="dxa"/>
            <w:tcBorders>
              <w:top w:val="single" w:sz="4" w:space="0" w:color="000000"/>
              <w:left w:val="single" w:sz="4" w:space="0" w:color="000000"/>
              <w:bottom w:val="single" w:sz="4" w:space="0" w:color="000000"/>
              <w:right w:val="single" w:sz="4" w:space="0" w:color="000000"/>
            </w:tcBorders>
          </w:tcPr>
          <w:p w14:paraId="5A3DBC8F" w14:textId="77777777" w:rsidR="00686558" w:rsidRDefault="00000000">
            <w:pPr>
              <w:pStyle w:val="LO-normal"/>
              <w:rPr>
                <w:rFonts w:ascii="Arial" w:eastAsia="Arial" w:hAnsi="Arial" w:cs="Arial"/>
                <w:color w:val="000000"/>
              </w:rPr>
            </w:pPr>
            <w:r>
              <w:rPr>
                <w:rFonts w:ascii="Arial" w:eastAsia="Arial" w:hAnsi="Arial" w:cs="Arial"/>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0D779823"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4014368E"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627DB622" w14:textId="77777777" w:rsidR="00686558" w:rsidRDefault="00686558">
            <w:pPr>
              <w:pStyle w:val="LO-normal"/>
              <w:rPr>
                <w:rFonts w:ascii="Arial" w:eastAsia="Arial" w:hAnsi="Arial" w:cs="Arial"/>
                <w:color w:val="000000"/>
              </w:rPr>
            </w:pPr>
          </w:p>
        </w:tc>
        <w:tc>
          <w:tcPr>
            <w:tcW w:w="1187" w:type="dxa"/>
            <w:tcBorders>
              <w:top w:val="single" w:sz="4" w:space="0" w:color="000000"/>
              <w:left w:val="single" w:sz="4" w:space="0" w:color="000000"/>
              <w:bottom w:val="single" w:sz="4" w:space="0" w:color="000000"/>
              <w:right w:val="single" w:sz="4" w:space="0" w:color="000000"/>
            </w:tcBorders>
          </w:tcPr>
          <w:p w14:paraId="0BC11A4F" w14:textId="77777777" w:rsidR="00686558" w:rsidRDefault="00686558">
            <w:pPr>
              <w:pStyle w:val="LO-normal"/>
              <w:rPr>
                <w:rFonts w:ascii="Arial" w:eastAsia="Arial" w:hAnsi="Arial" w:cs="Arial"/>
                <w:color w:val="000000"/>
              </w:rPr>
            </w:pPr>
          </w:p>
        </w:tc>
      </w:tr>
      <w:tr w:rsidR="00686558" w14:paraId="6B89D10B" w14:textId="77777777">
        <w:tc>
          <w:tcPr>
            <w:tcW w:w="2688" w:type="dxa"/>
            <w:tcBorders>
              <w:top w:val="single" w:sz="4" w:space="0" w:color="000000"/>
              <w:left w:val="single" w:sz="4" w:space="0" w:color="000000"/>
              <w:bottom w:val="single" w:sz="4" w:space="0" w:color="000000"/>
              <w:right w:val="single" w:sz="4" w:space="0" w:color="000000"/>
            </w:tcBorders>
          </w:tcPr>
          <w:p w14:paraId="4A0F4796" w14:textId="77777777" w:rsidR="00686558" w:rsidRDefault="00000000">
            <w:pPr>
              <w:pStyle w:val="LO-normal"/>
              <w:rPr>
                <w:rFonts w:ascii="Arial" w:eastAsia="Arial" w:hAnsi="Arial" w:cs="Arial"/>
                <w:color w:val="000000"/>
              </w:rPr>
            </w:pPr>
            <w:r>
              <w:rPr>
                <w:rFonts w:ascii="Arial" w:eastAsia="Arial" w:hAnsi="Arial" w:cs="Arial"/>
              </w:rPr>
              <w:t>A member attending training while infected by Covid-19</w:t>
            </w:r>
          </w:p>
        </w:tc>
        <w:tc>
          <w:tcPr>
            <w:tcW w:w="2269" w:type="dxa"/>
            <w:tcBorders>
              <w:top w:val="single" w:sz="4" w:space="0" w:color="000000"/>
              <w:left w:val="single" w:sz="4" w:space="0" w:color="000000"/>
              <w:bottom w:val="single" w:sz="4" w:space="0" w:color="000000"/>
              <w:right w:val="single" w:sz="4" w:space="0" w:color="000000"/>
            </w:tcBorders>
          </w:tcPr>
          <w:p w14:paraId="473A1FEE" w14:textId="77777777" w:rsidR="00686558" w:rsidRDefault="00000000">
            <w:pPr>
              <w:pStyle w:val="LO-normal"/>
              <w:rPr>
                <w:rFonts w:ascii="Arial" w:eastAsia="Arial" w:hAnsi="Arial" w:cs="Arial"/>
                <w:color w:val="000000"/>
              </w:rPr>
            </w:pPr>
            <w:r>
              <w:rPr>
                <w:rFonts w:ascii="Arial" w:eastAsia="Arial" w:hAnsi="Arial" w:cs="Arial"/>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1BE7D085"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273736BD"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tc>
        <w:tc>
          <w:tcPr>
            <w:tcW w:w="1187" w:type="dxa"/>
            <w:tcBorders>
              <w:top w:val="single" w:sz="4" w:space="0" w:color="000000"/>
              <w:left w:val="single" w:sz="4" w:space="0" w:color="000000"/>
              <w:bottom w:val="single" w:sz="4" w:space="0" w:color="000000"/>
              <w:right w:val="single" w:sz="4" w:space="0" w:color="000000"/>
            </w:tcBorders>
          </w:tcPr>
          <w:p w14:paraId="0C3BC1E3" w14:textId="77777777" w:rsidR="00686558" w:rsidRDefault="00686558">
            <w:pPr>
              <w:pStyle w:val="LO-normal"/>
              <w:rPr>
                <w:rFonts w:ascii="Arial" w:eastAsia="Arial" w:hAnsi="Arial" w:cs="Arial"/>
                <w:color w:val="000000"/>
              </w:rPr>
            </w:pPr>
          </w:p>
        </w:tc>
      </w:tr>
      <w:tr w:rsidR="00686558" w14:paraId="181269FD" w14:textId="77777777">
        <w:tc>
          <w:tcPr>
            <w:tcW w:w="2688" w:type="dxa"/>
            <w:tcBorders>
              <w:top w:val="single" w:sz="4" w:space="0" w:color="000000"/>
              <w:left w:val="single" w:sz="4" w:space="0" w:color="000000"/>
              <w:bottom w:val="single" w:sz="4" w:space="0" w:color="000000"/>
              <w:right w:val="single" w:sz="4" w:space="0" w:color="000000"/>
            </w:tcBorders>
          </w:tcPr>
          <w:p w14:paraId="212579F3" w14:textId="77777777" w:rsidR="00686558" w:rsidRDefault="00000000">
            <w:pPr>
              <w:pStyle w:val="LO-normal"/>
              <w:rPr>
                <w:rFonts w:ascii="Arial" w:eastAsia="Arial" w:hAnsi="Arial" w:cs="Arial"/>
                <w:color w:val="000000"/>
              </w:rPr>
            </w:pPr>
            <w:r>
              <w:rPr>
                <w:rFonts w:ascii="Arial" w:eastAsia="Arial" w:hAnsi="Arial" w:cs="Arial"/>
              </w:rPr>
              <w:t>Spectators in competitions</w:t>
            </w:r>
          </w:p>
        </w:tc>
        <w:tc>
          <w:tcPr>
            <w:tcW w:w="2269" w:type="dxa"/>
            <w:tcBorders>
              <w:top w:val="single" w:sz="4" w:space="0" w:color="000000"/>
              <w:left w:val="single" w:sz="4" w:space="0" w:color="000000"/>
              <w:bottom w:val="single" w:sz="4" w:space="0" w:color="000000"/>
              <w:right w:val="single" w:sz="4" w:space="0" w:color="000000"/>
            </w:tcBorders>
          </w:tcPr>
          <w:p w14:paraId="35C428EF" w14:textId="77777777" w:rsidR="00686558" w:rsidRDefault="00000000">
            <w:pPr>
              <w:pStyle w:val="LO-normal"/>
              <w:rPr>
                <w:rFonts w:ascii="Arial" w:eastAsia="Arial" w:hAnsi="Arial" w:cs="Arial"/>
                <w:color w:val="000000"/>
              </w:rPr>
            </w:pPr>
            <w:r>
              <w:rPr>
                <w:rFonts w:ascii="Arial" w:eastAsia="Arial" w:hAnsi="Arial" w:cs="Arial"/>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41632181"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1309330C"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62F81D63" w14:textId="77777777" w:rsidR="00686558" w:rsidRDefault="00686558">
            <w:pPr>
              <w:pStyle w:val="LO-normal"/>
              <w:rPr>
                <w:rFonts w:ascii="Arial" w:eastAsia="Arial" w:hAnsi="Arial" w:cs="Arial"/>
                <w:color w:val="000000"/>
              </w:rPr>
            </w:pPr>
          </w:p>
        </w:tc>
        <w:tc>
          <w:tcPr>
            <w:tcW w:w="1187" w:type="dxa"/>
            <w:tcBorders>
              <w:top w:val="single" w:sz="4" w:space="0" w:color="000000"/>
              <w:left w:val="single" w:sz="4" w:space="0" w:color="000000"/>
              <w:bottom w:val="single" w:sz="4" w:space="0" w:color="000000"/>
              <w:right w:val="single" w:sz="4" w:space="0" w:color="000000"/>
            </w:tcBorders>
          </w:tcPr>
          <w:p w14:paraId="638C4A7C" w14:textId="77777777" w:rsidR="00686558" w:rsidRDefault="00686558">
            <w:pPr>
              <w:pStyle w:val="LO-normal"/>
              <w:rPr>
                <w:rFonts w:ascii="Arial" w:eastAsia="Arial" w:hAnsi="Arial" w:cs="Arial"/>
                <w:color w:val="000000"/>
              </w:rPr>
            </w:pPr>
          </w:p>
        </w:tc>
      </w:tr>
      <w:tr w:rsidR="00686558" w14:paraId="006A2645" w14:textId="77777777">
        <w:tc>
          <w:tcPr>
            <w:tcW w:w="2688" w:type="dxa"/>
            <w:tcBorders>
              <w:top w:val="single" w:sz="4" w:space="0" w:color="000000"/>
              <w:left w:val="single" w:sz="4" w:space="0" w:color="000000"/>
              <w:bottom w:val="single" w:sz="4" w:space="0" w:color="000000"/>
              <w:right w:val="single" w:sz="4" w:space="0" w:color="000000"/>
            </w:tcBorders>
          </w:tcPr>
          <w:p w14:paraId="1578DAD1" w14:textId="77777777" w:rsidR="00686558" w:rsidRDefault="00000000">
            <w:pPr>
              <w:pStyle w:val="LO-normal"/>
              <w:rPr>
                <w:rFonts w:ascii="Arial" w:eastAsia="Arial" w:hAnsi="Arial" w:cs="Arial"/>
                <w:color w:val="000000"/>
              </w:rPr>
            </w:pPr>
            <w:r>
              <w:rPr>
                <w:rFonts w:ascii="Arial" w:eastAsia="Arial" w:hAnsi="Arial" w:cs="Arial"/>
              </w:rPr>
              <w:t xml:space="preserve">Crowding due to coaches </w:t>
            </w:r>
          </w:p>
        </w:tc>
        <w:tc>
          <w:tcPr>
            <w:tcW w:w="2269" w:type="dxa"/>
            <w:tcBorders>
              <w:top w:val="single" w:sz="4" w:space="0" w:color="000000"/>
              <w:left w:val="single" w:sz="4" w:space="0" w:color="000000"/>
              <w:bottom w:val="single" w:sz="4" w:space="0" w:color="000000"/>
              <w:right w:val="single" w:sz="4" w:space="0" w:color="000000"/>
            </w:tcBorders>
          </w:tcPr>
          <w:p w14:paraId="586F377A" w14:textId="77777777" w:rsidR="00686558" w:rsidRDefault="00000000">
            <w:pPr>
              <w:pStyle w:val="LO-normal"/>
              <w:rPr>
                <w:rFonts w:ascii="Arial" w:eastAsia="Arial" w:hAnsi="Arial" w:cs="Arial"/>
                <w:color w:val="000000"/>
              </w:rPr>
            </w:pPr>
            <w:r>
              <w:rPr>
                <w:rFonts w:ascii="Arial" w:eastAsia="Arial" w:hAnsi="Arial" w:cs="Arial"/>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3DB01BF6"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282D81A3"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74D318D0" w14:textId="77777777" w:rsidR="00686558" w:rsidRDefault="00686558">
            <w:pPr>
              <w:pStyle w:val="LO-normal"/>
              <w:rPr>
                <w:rFonts w:ascii="Arial" w:eastAsia="Arial" w:hAnsi="Arial" w:cs="Arial"/>
                <w:color w:val="000000"/>
              </w:rPr>
            </w:pPr>
          </w:p>
        </w:tc>
        <w:tc>
          <w:tcPr>
            <w:tcW w:w="1187" w:type="dxa"/>
            <w:tcBorders>
              <w:top w:val="single" w:sz="4" w:space="0" w:color="000000"/>
              <w:left w:val="single" w:sz="4" w:space="0" w:color="000000"/>
              <w:bottom w:val="single" w:sz="4" w:space="0" w:color="000000"/>
              <w:right w:val="single" w:sz="4" w:space="0" w:color="000000"/>
            </w:tcBorders>
          </w:tcPr>
          <w:p w14:paraId="616BD228" w14:textId="77777777" w:rsidR="00686558" w:rsidRDefault="00686558">
            <w:pPr>
              <w:pStyle w:val="LO-normal"/>
              <w:rPr>
                <w:rFonts w:ascii="Arial" w:eastAsia="Arial" w:hAnsi="Arial" w:cs="Arial"/>
                <w:color w:val="000000"/>
              </w:rPr>
            </w:pPr>
          </w:p>
        </w:tc>
      </w:tr>
      <w:tr w:rsidR="00686558" w14:paraId="0F828D59" w14:textId="77777777">
        <w:tc>
          <w:tcPr>
            <w:tcW w:w="2688" w:type="dxa"/>
            <w:tcBorders>
              <w:top w:val="single" w:sz="4" w:space="0" w:color="000000"/>
              <w:left w:val="single" w:sz="4" w:space="0" w:color="000000"/>
              <w:bottom w:val="single" w:sz="4" w:space="0" w:color="000000"/>
              <w:right w:val="single" w:sz="4" w:space="0" w:color="000000"/>
            </w:tcBorders>
          </w:tcPr>
          <w:p w14:paraId="034AE176" w14:textId="77777777" w:rsidR="00686558" w:rsidRDefault="00000000">
            <w:pPr>
              <w:pStyle w:val="LO-normal"/>
              <w:rPr>
                <w:rFonts w:ascii="Arial" w:eastAsia="Arial" w:hAnsi="Arial" w:cs="Arial"/>
                <w:color w:val="000000"/>
              </w:rPr>
            </w:pPr>
            <w:r>
              <w:rPr>
                <w:rFonts w:ascii="Arial" w:eastAsia="Arial" w:hAnsi="Arial" w:cs="Arial"/>
              </w:rPr>
              <w:lastRenderedPageBreak/>
              <w:t>Crowding in lifting hall</w:t>
            </w:r>
          </w:p>
        </w:tc>
        <w:tc>
          <w:tcPr>
            <w:tcW w:w="2269" w:type="dxa"/>
            <w:tcBorders>
              <w:top w:val="single" w:sz="4" w:space="0" w:color="000000"/>
              <w:left w:val="single" w:sz="4" w:space="0" w:color="000000"/>
              <w:bottom w:val="single" w:sz="4" w:space="0" w:color="000000"/>
              <w:right w:val="single" w:sz="4" w:space="0" w:color="000000"/>
            </w:tcBorders>
          </w:tcPr>
          <w:p w14:paraId="6AB82EC7" w14:textId="77777777" w:rsidR="00686558" w:rsidRDefault="00000000">
            <w:pPr>
              <w:pStyle w:val="LO-normal"/>
              <w:rPr>
                <w:rFonts w:ascii="Arial" w:eastAsia="Arial" w:hAnsi="Arial" w:cs="Arial"/>
                <w:color w:val="000000"/>
              </w:rPr>
            </w:pPr>
            <w:r>
              <w:rPr>
                <w:rFonts w:ascii="Arial" w:eastAsia="Arial" w:hAnsi="Arial" w:cs="Arial"/>
              </w:rPr>
              <w:t>Spreading of Covid-19</w:t>
            </w:r>
          </w:p>
        </w:tc>
        <w:tc>
          <w:tcPr>
            <w:tcW w:w="2334" w:type="dxa"/>
            <w:tcBorders>
              <w:top w:val="single" w:sz="4" w:space="0" w:color="000000"/>
              <w:left w:val="single" w:sz="4" w:space="0" w:color="000000"/>
              <w:bottom w:val="single" w:sz="4" w:space="0" w:color="000000"/>
              <w:right w:val="single" w:sz="4" w:space="0" w:color="000000"/>
            </w:tcBorders>
          </w:tcPr>
          <w:p w14:paraId="36E77580" w14:textId="77777777" w:rsidR="00686558" w:rsidRDefault="00000000">
            <w:pPr>
              <w:pStyle w:val="LO-normal"/>
              <w:rPr>
                <w:rFonts w:ascii="Arial" w:eastAsia="Arial" w:hAnsi="Arial" w:cs="Arial"/>
                <w:color w:val="000000"/>
              </w:rPr>
            </w:pPr>
            <w:r>
              <w:rPr>
                <w:rFonts w:ascii="Arial" w:eastAsia="Arial" w:hAnsi="Arial" w:cs="Arial"/>
                <w:color w:val="000000"/>
              </w:rPr>
              <w:t>Low</w:t>
            </w:r>
          </w:p>
        </w:tc>
        <w:tc>
          <w:tcPr>
            <w:tcW w:w="6594" w:type="dxa"/>
            <w:tcBorders>
              <w:top w:val="single" w:sz="4" w:space="0" w:color="000000"/>
              <w:left w:val="single" w:sz="4" w:space="0" w:color="000000"/>
              <w:bottom w:val="single" w:sz="4" w:space="0" w:color="000000"/>
              <w:right w:val="single" w:sz="4" w:space="0" w:color="000000"/>
            </w:tcBorders>
          </w:tcPr>
          <w:p w14:paraId="68937BA0" w14:textId="77777777" w:rsidR="00686558" w:rsidRDefault="00000000">
            <w:pPr>
              <w:pStyle w:val="LO-normal"/>
              <w:rPr>
                <w:rFonts w:ascii="Arial" w:eastAsia="Arial" w:hAnsi="Arial" w:cs="Arial"/>
              </w:rPr>
            </w:pPr>
            <w:r>
              <w:rPr>
                <w:rFonts w:ascii="Arial" w:eastAsia="Arial" w:hAnsi="Arial" w:cs="Arial"/>
              </w:rPr>
              <w:t xml:space="preserve">No governmental or University wide restrictions. </w:t>
            </w:r>
          </w:p>
          <w:p w14:paraId="7CFA97F1" w14:textId="77777777" w:rsidR="00686558" w:rsidRDefault="00686558">
            <w:pPr>
              <w:pStyle w:val="LO-normal"/>
              <w:rPr>
                <w:rFonts w:ascii="Arial" w:eastAsia="Arial" w:hAnsi="Arial" w:cs="Arial"/>
                <w:color w:val="000000"/>
              </w:rPr>
            </w:pPr>
          </w:p>
        </w:tc>
        <w:tc>
          <w:tcPr>
            <w:tcW w:w="1187" w:type="dxa"/>
            <w:tcBorders>
              <w:top w:val="single" w:sz="4" w:space="0" w:color="000000"/>
              <w:left w:val="single" w:sz="4" w:space="0" w:color="000000"/>
              <w:bottom w:val="single" w:sz="4" w:space="0" w:color="000000"/>
              <w:right w:val="single" w:sz="4" w:space="0" w:color="000000"/>
            </w:tcBorders>
          </w:tcPr>
          <w:p w14:paraId="34A3EB31" w14:textId="77777777" w:rsidR="00686558" w:rsidRDefault="00686558">
            <w:pPr>
              <w:pStyle w:val="LO-normal"/>
              <w:rPr>
                <w:rFonts w:ascii="Arial" w:eastAsia="Arial" w:hAnsi="Arial" w:cs="Arial"/>
                <w:color w:val="000000"/>
              </w:rPr>
            </w:pPr>
          </w:p>
        </w:tc>
      </w:tr>
    </w:tbl>
    <w:p w14:paraId="1E753AF1" w14:textId="77777777" w:rsidR="00686558" w:rsidRDefault="00686558">
      <w:pPr>
        <w:pStyle w:val="LO-normal"/>
        <w:widowControl w:val="0"/>
        <w:spacing w:line="276" w:lineRule="auto"/>
        <w:rPr>
          <w:rFonts w:ascii="Arial" w:eastAsia="Arial" w:hAnsi="Arial" w:cs="Arial"/>
        </w:rPr>
      </w:pPr>
    </w:p>
    <w:tbl>
      <w:tblPr>
        <w:tblW w:w="15074" w:type="dxa"/>
        <w:tblLook w:val="0000" w:firstRow="0" w:lastRow="0" w:firstColumn="0" w:lastColumn="0" w:noHBand="0" w:noVBand="0"/>
      </w:tblPr>
      <w:tblGrid>
        <w:gridCol w:w="15074"/>
      </w:tblGrid>
      <w:tr w:rsidR="00686558" w14:paraId="7AC865E1" w14:textId="77777777">
        <w:tc>
          <w:tcPr>
            <w:tcW w:w="15074" w:type="dxa"/>
            <w:tcBorders>
              <w:top w:val="single" w:sz="4" w:space="0" w:color="000000"/>
              <w:left w:val="single" w:sz="4" w:space="0" w:color="000000"/>
              <w:bottom w:val="single" w:sz="4" w:space="0" w:color="000000"/>
              <w:right w:val="single" w:sz="4" w:space="0" w:color="000000"/>
            </w:tcBorders>
          </w:tcPr>
          <w:p w14:paraId="1262FE74" w14:textId="77777777" w:rsidR="00686558" w:rsidRDefault="00000000">
            <w:pPr>
              <w:pStyle w:val="LO-normal"/>
              <w:ind w:hanging="2"/>
              <w:jc w:val="center"/>
              <w:rPr>
                <w:rFonts w:ascii="Arial" w:eastAsia="Arial" w:hAnsi="Arial" w:cs="Arial"/>
              </w:rPr>
            </w:pPr>
            <w:r>
              <w:rPr>
                <w:rFonts w:ascii="Arial" w:eastAsia="Arial" w:hAnsi="Arial" w:cs="Arial"/>
                <w:b/>
              </w:rPr>
              <w:t xml:space="preserve"> Team training in high performance zone </w:t>
            </w:r>
          </w:p>
        </w:tc>
      </w:tr>
    </w:tbl>
    <w:p w14:paraId="74F95C5A" w14:textId="77777777" w:rsidR="00686558" w:rsidRDefault="00686558">
      <w:pPr>
        <w:pStyle w:val="LO-normal"/>
        <w:ind w:hanging="2"/>
        <w:rPr>
          <w:rFonts w:ascii="Arial" w:eastAsia="Arial" w:hAnsi="Arial" w:cs="Arial"/>
        </w:rPr>
      </w:pPr>
    </w:p>
    <w:tbl>
      <w:tblPr>
        <w:tblW w:w="15075" w:type="dxa"/>
        <w:tblLook w:val="0000" w:firstRow="0" w:lastRow="0" w:firstColumn="0" w:lastColumn="0" w:noHBand="0" w:noVBand="0"/>
      </w:tblPr>
      <w:tblGrid>
        <w:gridCol w:w="2547"/>
        <w:gridCol w:w="2409"/>
        <w:gridCol w:w="2350"/>
        <w:gridCol w:w="5943"/>
        <w:gridCol w:w="1826"/>
      </w:tblGrid>
      <w:tr w:rsidR="00686558" w14:paraId="2E4B9305" w14:textId="77777777">
        <w:tc>
          <w:tcPr>
            <w:tcW w:w="2547" w:type="dxa"/>
            <w:tcBorders>
              <w:top w:val="single" w:sz="4" w:space="0" w:color="000000"/>
              <w:left w:val="single" w:sz="4" w:space="0" w:color="000000"/>
              <w:bottom w:val="single" w:sz="4" w:space="0" w:color="000000"/>
              <w:right w:val="single" w:sz="4" w:space="0" w:color="000000"/>
            </w:tcBorders>
            <w:shd w:val="clear" w:color="auto" w:fill="CCCCCC"/>
          </w:tcPr>
          <w:p w14:paraId="1D58CD07" w14:textId="77777777" w:rsidR="00686558" w:rsidRDefault="00000000">
            <w:pPr>
              <w:pStyle w:val="LO-normal"/>
              <w:ind w:hanging="2"/>
              <w:jc w:val="center"/>
              <w:rPr>
                <w:rFonts w:ascii="Arial" w:eastAsia="Arial" w:hAnsi="Arial" w:cs="Arial"/>
              </w:rPr>
            </w:pPr>
            <w:r>
              <w:rPr>
                <w:rFonts w:ascii="Arial" w:eastAsia="Arial" w:hAnsi="Arial" w:cs="Arial"/>
                <w:b/>
              </w:rPr>
              <w:t>Significant hazards</w:t>
            </w:r>
          </w:p>
        </w:tc>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72BE4168" w14:textId="77777777" w:rsidR="00686558" w:rsidRDefault="00000000">
            <w:pPr>
              <w:pStyle w:val="LO-normal"/>
              <w:ind w:hanging="2"/>
              <w:jc w:val="center"/>
              <w:rPr>
                <w:rFonts w:ascii="Arial" w:eastAsia="Arial" w:hAnsi="Arial" w:cs="Arial"/>
              </w:rPr>
            </w:pPr>
            <w:r>
              <w:rPr>
                <w:rFonts w:ascii="Arial" w:eastAsia="Arial" w:hAnsi="Arial" w:cs="Arial"/>
                <w:b/>
              </w:rPr>
              <w:t>What could go wrong</w:t>
            </w:r>
          </w:p>
          <w:p w14:paraId="07E03802" w14:textId="77777777" w:rsidR="00686558" w:rsidRDefault="00686558">
            <w:pPr>
              <w:pStyle w:val="LO-normal"/>
              <w:ind w:hanging="2"/>
              <w:jc w:val="center"/>
              <w:rPr>
                <w:rFonts w:ascii="Arial" w:eastAsia="Arial" w:hAnsi="Arial" w:cs="Arial"/>
              </w:rPr>
            </w:pPr>
          </w:p>
        </w:tc>
        <w:tc>
          <w:tcPr>
            <w:tcW w:w="2350" w:type="dxa"/>
            <w:tcBorders>
              <w:top w:val="single" w:sz="4" w:space="0" w:color="000000"/>
              <w:left w:val="single" w:sz="4" w:space="0" w:color="000000"/>
              <w:bottom w:val="single" w:sz="4" w:space="0" w:color="000000"/>
              <w:right w:val="single" w:sz="4" w:space="0" w:color="000000"/>
            </w:tcBorders>
            <w:shd w:val="clear" w:color="auto" w:fill="CCCCCC"/>
          </w:tcPr>
          <w:p w14:paraId="3FD156B4" w14:textId="77777777" w:rsidR="00686558" w:rsidRDefault="00000000">
            <w:pPr>
              <w:pStyle w:val="LO-normal"/>
              <w:ind w:hanging="2"/>
              <w:jc w:val="center"/>
              <w:rPr>
                <w:rFonts w:ascii="Arial" w:eastAsia="Arial" w:hAnsi="Arial" w:cs="Arial"/>
              </w:rPr>
            </w:pPr>
            <w:r>
              <w:rPr>
                <w:rFonts w:ascii="Arial" w:eastAsia="Arial" w:hAnsi="Arial" w:cs="Arial"/>
                <w:b/>
              </w:rPr>
              <w:t>Risk level</w:t>
            </w:r>
          </w:p>
          <w:p w14:paraId="5CF81726" w14:textId="77777777" w:rsidR="00686558" w:rsidRDefault="00000000">
            <w:pPr>
              <w:pStyle w:val="LO-normal"/>
              <w:ind w:hanging="2"/>
              <w:jc w:val="center"/>
              <w:rPr>
                <w:rFonts w:ascii="Arial" w:eastAsia="Arial" w:hAnsi="Arial" w:cs="Arial"/>
              </w:rPr>
            </w:pPr>
            <w:r>
              <w:rPr>
                <w:rFonts w:ascii="Arial" w:eastAsia="Arial" w:hAnsi="Arial" w:cs="Arial"/>
              </w:rPr>
              <w:t>(High, Medium or Low)</w:t>
            </w:r>
          </w:p>
        </w:tc>
        <w:tc>
          <w:tcPr>
            <w:tcW w:w="5943" w:type="dxa"/>
            <w:tcBorders>
              <w:top w:val="single" w:sz="4" w:space="0" w:color="000000"/>
              <w:left w:val="single" w:sz="4" w:space="0" w:color="000000"/>
              <w:bottom w:val="single" w:sz="4" w:space="0" w:color="000000"/>
              <w:right w:val="single" w:sz="4" w:space="0" w:color="000000"/>
            </w:tcBorders>
            <w:shd w:val="clear" w:color="auto" w:fill="CCCCCC"/>
          </w:tcPr>
          <w:p w14:paraId="349CEBE4" w14:textId="77777777" w:rsidR="00686558" w:rsidRDefault="00000000">
            <w:pPr>
              <w:pStyle w:val="LO-normal"/>
              <w:ind w:hanging="2"/>
              <w:jc w:val="center"/>
              <w:rPr>
                <w:rFonts w:ascii="Arial" w:eastAsia="Arial" w:hAnsi="Arial" w:cs="Arial"/>
              </w:rPr>
            </w:pPr>
            <w:r>
              <w:rPr>
                <w:rFonts w:ascii="Arial" w:eastAsia="Arial" w:hAnsi="Arial" w:cs="Arial"/>
                <w:b/>
              </w:rPr>
              <w:t>Existing control measures</w:t>
            </w:r>
          </w:p>
        </w:tc>
        <w:tc>
          <w:tcPr>
            <w:tcW w:w="1826" w:type="dxa"/>
            <w:tcBorders>
              <w:top w:val="single" w:sz="4" w:space="0" w:color="000000"/>
              <w:left w:val="single" w:sz="4" w:space="0" w:color="000000"/>
              <w:bottom w:val="single" w:sz="4" w:space="0" w:color="000000"/>
              <w:right w:val="single" w:sz="4" w:space="0" w:color="000000"/>
            </w:tcBorders>
            <w:shd w:val="clear" w:color="auto" w:fill="CCCCCC"/>
          </w:tcPr>
          <w:p w14:paraId="03125091" w14:textId="77777777" w:rsidR="00686558" w:rsidRDefault="00000000">
            <w:pPr>
              <w:pStyle w:val="LO-normal"/>
              <w:ind w:hanging="2"/>
              <w:jc w:val="center"/>
              <w:rPr>
                <w:rFonts w:ascii="Arial" w:eastAsia="Arial" w:hAnsi="Arial" w:cs="Arial"/>
              </w:rPr>
            </w:pPr>
            <w:r>
              <w:rPr>
                <w:rFonts w:ascii="Arial" w:eastAsia="Arial" w:hAnsi="Arial" w:cs="Arial"/>
                <w:b/>
              </w:rPr>
              <w:t>Further actions</w:t>
            </w:r>
          </w:p>
          <w:p w14:paraId="70A969C5" w14:textId="77777777" w:rsidR="00686558" w:rsidRDefault="00686558">
            <w:pPr>
              <w:pStyle w:val="LO-normal"/>
              <w:ind w:hanging="2"/>
              <w:jc w:val="center"/>
              <w:rPr>
                <w:rFonts w:ascii="Arial" w:eastAsia="Arial" w:hAnsi="Arial" w:cs="Arial"/>
              </w:rPr>
            </w:pPr>
          </w:p>
        </w:tc>
      </w:tr>
      <w:tr w:rsidR="00686558" w14:paraId="1D8A6FC7" w14:textId="77777777">
        <w:tc>
          <w:tcPr>
            <w:tcW w:w="2547" w:type="dxa"/>
            <w:tcBorders>
              <w:top w:val="single" w:sz="4" w:space="0" w:color="000000"/>
              <w:left w:val="single" w:sz="4" w:space="0" w:color="000000"/>
              <w:bottom w:val="single" w:sz="4" w:space="0" w:color="000000"/>
              <w:right w:val="single" w:sz="4" w:space="0" w:color="000000"/>
            </w:tcBorders>
          </w:tcPr>
          <w:p w14:paraId="2453F951" w14:textId="77777777" w:rsidR="00686558" w:rsidRDefault="00686558">
            <w:pPr>
              <w:pStyle w:val="LO-normal"/>
              <w:ind w:hanging="2"/>
              <w:rPr>
                <w:rFonts w:ascii="Arial" w:eastAsia="Arial" w:hAnsi="Arial" w:cs="Arial"/>
                <w:sz w:val="24"/>
                <w:szCs w:val="24"/>
              </w:rPr>
            </w:pPr>
          </w:p>
          <w:tbl>
            <w:tblPr>
              <w:tblW w:w="1692" w:type="dxa"/>
              <w:tblLook w:val="0000" w:firstRow="0" w:lastRow="0" w:firstColumn="0" w:lastColumn="0" w:noHBand="0" w:noVBand="0"/>
            </w:tblPr>
            <w:tblGrid>
              <w:gridCol w:w="1692"/>
            </w:tblGrid>
            <w:tr w:rsidR="00686558" w14:paraId="6EA88F7E" w14:textId="77777777">
              <w:trPr>
                <w:trHeight w:val="200"/>
              </w:trPr>
              <w:tc>
                <w:tcPr>
                  <w:tcW w:w="1692" w:type="dxa"/>
                </w:tcPr>
                <w:p w14:paraId="44904B61" w14:textId="77777777" w:rsidR="00686558" w:rsidRDefault="00000000">
                  <w:pPr>
                    <w:pStyle w:val="LO-normal"/>
                    <w:ind w:hanging="2"/>
                    <w:rPr>
                      <w:rFonts w:ascii="Arial" w:eastAsia="Arial" w:hAnsi="Arial" w:cs="Arial"/>
                    </w:rPr>
                  </w:pPr>
                  <w:r>
                    <w:rPr>
                      <w:rFonts w:ascii="Arial" w:eastAsia="Arial" w:hAnsi="Arial" w:cs="Arial"/>
                      <w:sz w:val="24"/>
                      <w:szCs w:val="24"/>
                    </w:rPr>
                    <w:t xml:space="preserve"> </w:t>
                  </w:r>
                  <w:r>
                    <w:rPr>
                      <w:rFonts w:ascii="Arial" w:eastAsia="Arial" w:hAnsi="Arial" w:cs="Arial"/>
                    </w:rPr>
                    <w:t xml:space="preserve">Wet floors from sweat or slips </w:t>
                  </w:r>
                </w:p>
              </w:tc>
            </w:tr>
          </w:tbl>
          <w:p w14:paraId="5395CB02" w14:textId="77777777" w:rsidR="00686558" w:rsidRDefault="00686558">
            <w:pPr>
              <w:pStyle w:val="LO-normal"/>
              <w:ind w:hanging="2"/>
              <w:rPr>
                <w:rFonts w:ascii="Arial" w:eastAsia="Arial" w:hAnsi="Arial" w:cs="Arial"/>
              </w:rPr>
            </w:pPr>
          </w:p>
        </w:tc>
        <w:tc>
          <w:tcPr>
            <w:tcW w:w="2409" w:type="dxa"/>
            <w:tcBorders>
              <w:top w:val="single" w:sz="4" w:space="0" w:color="000000"/>
              <w:left w:val="single" w:sz="4" w:space="0" w:color="000000"/>
              <w:bottom w:val="single" w:sz="4" w:space="0" w:color="000000"/>
              <w:right w:val="single" w:sz="4" w:space="0" w:color="000000"/>
            </w:tcBorders>
          </w:tcPr>
          <w:p w14:paraId="3499FDD8" w14:textId="77777777" w:rsidR="00686558" w:rsidRDefault="00686558">
            <w:pPr>
              <w:pStyle w:val="LO-normal"/>
              <w:ind w:hanging="2"/>
              <w:rPr>
                <w:rFonts w:ascii="Arial" w:eastAsia="Arial" w:hAnsi="Arial" w:cs="Arial"/>
                <w:sz w:val="24"/>
                <w:szCs w:val="24"/>
              </w:rPr>
            </w:pPr>
          </w:p>
          <w:tbl>
            <w:tblPr>
              <w:tblW w:w="1611" w:type="dxa"/>
              <w:tblLook w:val="0000" w:firstRow="0" w:lastRow="0" w:firstColumn="0" w:lastColumn="0" w:noHBand="0" w:noVBand="0"/>
            </w:tblPr>
            <w:tblGrid>
              <w:gridCol w:w="1611"/>
            </w:tblGrid>
            <w:tr w:rsidR="00686558" w14:paraId="6E72DD4B" w14:textId="77777777">
              <w:trPr>
                <w:trHeight w:val="80"/>
              </w:trPr>
              <w:tc>
                <w:tcPr>
                  <w:tcW w:w="1611" w:type="dxa"/>
                </w:tcPr>
                <w:p w14:paraId="12AC1373" w14:textId="77777777" w:rsidR="00686558" w:rsidRDefault="00000000">
                  <w:pPr>
                    <w:pStyle w:val="LO-normal"/>
                    <w:ind w:hanging="2"/>
                    <w:rPr>
                      <w:rFonts w:ascii="Arial" w:eastAsia="Arial" w:hAnsi="Arial" w:cs="Arial"/>
                    </w:rPr>
                  </w:pPr>
                  <w:r>
                    <w:rPr>
                      <w:rFonts w:ascii="Arial" w:eastAsia="Arial" w:hAnsi="Arial" w:cs="Arial"/>
                      <w:sz w:val="24"/>
                      <w:szCs w:val="24"/>
                    </w:rPr>
                    <w:t xml:space="preserve"> </w:t>
                  </w:r>
                  <w:r>
                    <w:rPr>
                      <w:rFonts w:ascii="Arial" w:eastAsia="Arial" w:hAnsi="Arial" w:cs="Arial"/>
                    </w:rPr>
                    <w:t xml:space="preserve">Slips, trips fall </w:t>
                  </w:r>
                </w:p>
              </w:tc>
            </w:tr>
          </w:tbl>
          <w:p w14:paraId="47A08121" w14:textId="77777777" w:rsidR="00686558" w:rsidRDefault="00686558">
            <w:pPr>
              <w:pStyle w:val="LO-normal"/>
              <w:ind w:hanging="2"/>
              <w:rPr>
                <w:rFonts w:ascii="Arial" w:eastAsia="Arial" w:hAnsi="Arial" w:cs="Arial"/>
              </w:rPr>
            </w:pPr>
          </w:p>
        </w:tc>
        <w:tc>
          <w:tcPr>
            <w:tcW w:w="2350" w:type="dxa"/>
            <w:tcBorders>
              <w:top w:val="single" w:sz="4" w:space="0" w:color="000000"/>
              <w:left w:val="single" w:sz="4" w:space="0" w:color="000000"/>
              <w:bottom w:val="single" w:sz="4" w:space="0" w:color="000000"/>
              <w:right w:val="single" w:sz="4" w:space="0" w:color="000000"/>
            </w:tcBorders>
          </w:tcPr>
          <w:p w14:paraId="7386A4A1"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0F66A5EF" w14:textId="77777777" w:rsidR="00686558" w:rsidRDefault="00686558">
            <w:pPr>
              <w:pStyle w:val="LO-normal"/>
              <w:ind w:hanging="2"/>
              <w:rPr>
                <w:rFonts w:ascii="Arial" w:eastAsia="Arial" w:hAnsi="Arial" w:cs="Arial"/>
                <w:sz w:val="24"/>
                <w:szCs w:val="24"/>
              </w:rPr>
            </w:pPr>
          </w:p>
          <w:tbl>
            <w:tblPr>
              <w:tblW w:w="5727" w:type="dxa"/>
              <w:tblLook w:val="0000" w:firstRow="0" w:lastRow="0" w:firstColumn="0" w:lastColumn="0" w:noHBand="0" w:noVBand="0"/>
            </w:tblPr>
            <w:tblGrid>
              <w:gridCol w:w="5727"/>
            </w:tblGrid>
            <w:tr w:rsidR="00686558" w14:paraId="7959AEA7" w14:textId="77777777">
              <w:trPr>
                <w:trHeight w:val="540"/>
              </w:trPr>
              <w:tc>
                <w:tcPr>
                  <w:tcW w:w="5727" w:type="dxa"/>
                </w:tcPr>
                <w:p w14:paraId="6FF87599" w14:textId="77777777" w:rsidR="00686558" w:rsidRDefault="00000000">
                  <w:pPr>
                    <w:pStyle w:val="LO-normal"/>
                    <w:rPr>
                      <w:rFonts w:ascii="Arial" w:eastAsia="Arial" w:hAnsi="Arial" w:cs="Arial"/>
                    </w:rPr>
                  </w:pPr>
                  <w:r>
                    <w:rPr>
                      <w:rFonts w:ascii="Arial" w:eastAsia="Arial" w:hAnsi="Arial" w:cs="Arial"/>
                    </w:rPr>
                    <w:t xml:space="preserve">Booking terms &amp; conditions state any spills must be reported to reception immediately </w:t>
                  </w:r>
                </w:p>
                <w:p w14:paraId="29C45C21" w14:textId="77777777" w:rsidR="00686558" w:rsidRDefault="00000000">
                  <w:pPr>
                    <w:pStyle w:val="LO-normal"/>
                    <w:ind w:hanging="2"/>
                    <w:rPr>
                      <w:rFonts w:ascii="Arial" w:eastAsia="Arial" w:hAnsi="Arial" w:cs="Arial"/>
                    </w:rPr>
                  </w:pPr>
                  <w:r>
                    <w:rPr>
                      <w:rFonts w:ascii="Arial" w:eastAsia="Arial" w:hAnsi="Arial" w:cs="Arial"/>
                    </w:rPr>
                    <w:t xml:space="preserve">Floor checks completed by staff during setups &amp; set downs </w:t>
                  </w:r>
                </w:p>
                <w:p w14:paraId="6D0F270A" w14:textId="77777777" w:rsidR="00686558" w:rsidRDefault="00000000">
                  <w:pPr>
                    <w:pStyle w:val="LO-normal"/>
                    <w:ind w:hanging="2"/>
                    <w:rPr>
                      <w:rFonts w:ascii="Arial" w:eastAsia="Arial" w:hAnsi="Arial" w:cs="Arial"/>
                    </w:rPr>
                  </w:pPr>
                  <w:r>
                    <w:rPr>
                      <w:rFonts w:ascii="Arial" w:eastAsia="Arial" w:hAnsi="Arial" w:cs="Arial"/>
                    </w:rPr>
                    <w:t xml:space="preserve">Wet floor signs used when floor is wet </w:t>
                  </w:r>
                </w:p>
              </w:tc>
            </w:tr>
          </w:tbl>
          <w:p w14:paraId="008E3EF9" w14:textId="77777777" w:rsidR="00686558" w:rsidRDefault="00686558">
            <w:pPr>
              <w:pStyle w:val="LO-normal"/>
              <w:ind w:hanging="2"/>
              <w:rPr>
                <w:rFonts w:ascii="Arial" w:eastAsia="Arial" w:hAnsi="Arial" w:cs="Arial"/>
              </w:rPr>
            </w:pPr>
          </w:p>
        </w:tc>
        <w:tc>
          <w:tcPr>
            <w:tcW w:w="1826" w:type="dxa"/>
            <w:tcBorders>
              <w:top w:val="single" w:sz="4" w:space="0" w:color="000000"/>
              <w:left w:val="single" w:sz="4" w:space="0" w:color="000000"/>
              <w:bottom w:val="single" w:sz="4" w:space="0" w:color="000000"/>
              <w:right w:val="single" w:sz="4" w:space="0" w:color="000000"/>
            </w:tcBorders>
          </w:tcPr>
          <w:p w14:paraId="6C128523" w14:textId="77777777" w:rsidR="00686558" w:rsidRDefault="00686558">
            <w:pPr>
              <w:pStyle w:val="LO-normal"/>
              <w:ind w:hanging="2"/>
              <w:rPr>
                <w:rFonts w:ascii="Arial" w:eastAsia="Arial" w:hAnsi="Arial" w:cs="Arial"/>
              </w:rPr>
            </w:pPr>
          </w:p>
        </w:tc>
      </w:tr>
      <w:tr w:rsidR="00686558" w14:paraId="1DF40205" w14:textId="77777777">
        <w:trPr>
          <w:trHeight w:val="532"/>
        </w:trPr>
        <w:tc>
          <w:tcPr>
            <w:tcW w:w="2547" w:type="dxa"/>
            <w:tcBorders>
              <w:top w:val="single" w:sz="4" w:space="0" w:color="000000"/>
              <w:left w:val="single" w:sz="4" w:space="0" w:color="000000"/>
              <w:bottom w:val="single" w:sz="4" w:space="0" w:color="000000"/>
              <w:right w:val="single" w:sz="4" w:space="0" w:color="000000"/>
            </w:tcBorders>
          </w:tcPr>
          <w:p w14:paraId="62EEDF10" w14:textId="77777777" w:rsidR="00686558" w:rsidRDefault="00686558">
            <w:pPr>
              <w:pStyle w:val="LO-normal"/>
              <w:ind w:hanging="2"/>
              <w:rPr>
                <w:rFonts w:ascii="Arial" w:eastAsia="Arial" w:hAnsi="Arial" w:cs="Arial"/>
                <w:sz w:val="24"/>
                <w:szCs w:val="24"/>
              </w:rPr>
            </w:pPr>
          </w:p>
          <w:tbl>
            <w:tblPr>
              <w:tblW w:w="1521" w:type="dxa"/>
              <w:tblLook w:val="0000" w:firstRow="0" w:lastRow="0" w:firstColumn="0" w:lastColumn="0" w:noHBand="0" w:noVBand="0"/>
            </w:tblPr>
            <w:tblGrid>
              <w:gridCol w:w="1521"/>
            </w:tblGrid>
            <w:tr w:rsidR="00686558" w14:paraId="1C7BEF5E" w14:textId="77777777">
              <w:trPr>
                <w:trHeight w:val="80"/>
              </w:trPr>
              <w:tc>
                <w:tcPr>
                  <w:tcW w:w="1521" w:type="dxa"/>
                </w:tcPr>
                <w:p w14:paraId="00F04461" w14:textId="77777777" w:rsidR="00686558" w:rsidRDefault="00000000">
                  <w:pPr>
                    <w:pStyle w:val="LO-normal"/>
                    <w:ind w:hanging="2"/>
                    <w:rPr>
                      <w:rFonts w:ascii="Arial" w:eastAsia="Arial" w:hAnsi="Arial" w:cs="Arial"/>
                    </w:rPr>
                  </w:pPr>
                  <w:r>
                    <w:rPr>
                      <w:rFonts w:ascii="Arial" w:eastAsia="Arial" w:hAnsi="Arial" w:cs="Arial"/>
                      <w:sz w:val="24"/>
                      <w:szCs w:val="24"/>
                    </w:rPr>
                    <w:t xml:space="preserve"> </w:t>
                  </w:r>
                  <w:r>
                    <w:rPr>
                      <w:rFonts w:ascii="Arial" w:eastAsia="Arial" w:hAnsi="Arial" w:cs="Arial"/>
                    </w:rPr>
                    <w:t xml:space="preserve">Damaged floor </w:t>
                  </w:r>
                </w:p>
              </w:tc>
            </w:tr>
          </w:tbl>
          <w:p w14:paraId="599AB07B" w14:textId="77777777" w:rsidR="00686558" w:rsidRDefault="00686558">
            <w:pPr>
              <w:pStyle w:val="LO-normal"/>
              <w:ind w:hanging="2"/>
              <w:jc w:val="center"/>
              <w:rPr>
                <w:rFonts w:ascii="Arial" w:eastAsia="Arial" w:hAnsi="Arial" w:cs="Arial"/>
              </w:rPr>
            </w:pPr>
          </w:p>
        </w:tc>
        <w:tc>
          <w:tcPr>
            <w:tcW w:w="2409" w:type="dxa"/>
            <w:tcBorders>
              <w:top w:val="single" w:sz="4" w:space="0" w:color="000000"/>
              <w:left w:val="single" w:sz="4" w:space="0" w:color="000000"/>
              <w:bottom w:val="single" w:sz="4" w:space="0" w:color="000000"/>
              <w:right w:val="single" w:sz="4" w:space="0" w:color="000000"/>
            </w:tcBorders>
          </w:tcPr>
          <w:p w14:paraId="1E714108" w14:textId="77777777" w:rsidR="00686558" w:rsidRDefault="00686558">
            <w:pPr>
              <w:pStyle w:val="LO-normal"/>
              <w:ind w:hanging="2"/>
              <w:rPr>
                <w:rFonts w:ascii="Arial" w:eastAsia="Arial" w:hAnsi="Arial" w:cs="Arial"/>
                <w:sz w:val="24"/>
                <w:szCs w:val="24"/>
              </w:rPr>
            </w:pPr>
          </w:p>
          <w:tbl>
            <w:tblPr>
              <w:tblW w:w="1296" w:type="dxa"/>
              <w:tblLook w:val="0000" w:firstRow="0" w:lastRow="0" w:firstColumn="0" w:lastColumn="0" w:noHBand="0" w:noVBand="0"/>
            </w:tblPr>
            <w:tblGrid>
              <w:gridCol w:w="1296"/>
            </w:tblGrid>
            <w:tr w:rsidR="00686558" w14:paraId="01A83E9D" w14:textId="77777777">
              <w:trPr>
                <w:trHeight w:val="80"/>
              </w:trPr>
              <w:tc>
                <w:tcPr>
                  <w:tcW w:w="1296" w:type="dxa"/>
                </w:tcPr>
                <w:p w14:paraId="79D87FB5" w14:textId="77777777" w:rsidR="00686558" w:rsidRDefault="00000000">
                  <w:pPr>
                    <w:pStyle w:val="LO-normal"/>
                    <w:ind w:hanging="2"/>
                    <w:rPr>
                      <w:rFonts w:ascii="Arial" w:eastAsia="Arial" w:hAnsi="Arial" w:cs="Arial"/>
                    </w:rPr>
                  </w:pPr>
                  <w:r>
                    <w:rPr>
                      <w:rFonts w:ascii="Arial" w:eastAsia="Arial" w:hAnsi="Arial" w:cs="Arial"/>
                      <w:sz w:val="24"/>
                      <w:szCs w:val="24"/>
                    </w:rPr>
                    <w:t xml:space="preserve"> </w:t>
                  </w:r>
                  <w:r>
                    <w:rPr>
                      <w:rFonts w:ascii="Arial" w:eastAsia="Arial" w:hAnsi="Arial" w:cs="Arial"/>
                    </w:rPr>
                    <w:t xml:space="preserve">Trips &amp; falls </w:t>
                  </w:r>
                </w:p>
              </w:tc>
            </w:tr>
          </w:tbl>
          <w:p w14:paraId="2E76CA41" w14:textId="77777777" w:rsidR="00686558" w:rsidRDefault="00686558">
            <w:pPr>
              <w:pStyle w:val="LO-normal"/>
              <w:ind w:hanging="2"/>
              <w:rPr>
                <w:rFonts w:ascii="Arial" w:eastAsia="Arial" w:hAnsi="Arial" w:cs="Arial"/>
              </w:rPr>
            </w:pPr>
          </w:p>
        </w:tc>
        <w:tc>
          <w:tcPr>
            <w:tcW w:w="2350" w:type="dxa"/>
            <w:tcBorders>
              <w:top w:val="single" w:sz="4" w:space="0" w:color="000000"/>
              <w:left w:val="single" w:sz="4" w:space="0" w:color="000000"/>
              <w:bottom w:val="single" w:sz="4" w:space="0" w:color="000000"/>
              <w:right w:val="single" w:sz="4" w:space="0" w:color="000000"/>
            </w:tcBorders>
          </w:tcPr>
          <w:p w14:paraId="1E39E274"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2DB13C05" w14:textId="77777777" w:rsidR="00686558" w:rsidRDefault="00686558">
            <w:pPr>
              <w:pStyle w:val="LO-normal"/>
              <w:ind w:hanging="2"/>
              <w:rPr>
                <w:rFonts w:ascii="Arial" w:eastAsia="Arial" w:hAnsi="Arial" w:cs="Arial"/>
                <w:sz w:val="24"/>
                <w:szCs w:val="24"/>
              </w:rPr>
            </w:pPr>
          </w:p>
          <w:tbl>
            <w:tblPr>
              <w:tblW w:w="5727" w:type="dxa"/>
              <w:tblLook w:val="0000" w:firstRow="0" w:lastRow="0" w:firstColumn="0" w:lastColumn="0" w:noHBand="0" w:noVBand="0"/>
            </w:tblPr>
            <w:tblGrid>
              <w:gridCol w:w="5727"/>
            </w:tblGrid>
            <w:tr w:rsidR="00686558" w14:paraId="13DFFC4D" w14:textId="77777777">
              <w:trPr>
                <w:trHeight w:val="420"/>
              </w:trPr>
              <w:tc>
                <w:tcPr>
                  <w:tcW w:w="5727" w:type="dxa"/>
                </w:tcPr>
                <w:p w14:paraId="03584CAC" w14:textId="77777777" w:rsidR="00686558" w:rsidRDefault="00000000">
                  <w:pPr>
                    <w:pStyle w:val="LO-normal"/>
                    <w:ind w:hanging="2"/>
                    <w:rPr>
                      <w:rFonts w:ascii="Arial" w:eastAsia="Arial" w:hAnsi="Arial" w:cs="Arial"/>
                    </w:rPr>
                  </w:pPr>
                  <w:r>
                    <w:rPr>
                      <w:rFonts w:ascii="Arial" w:eastAsia="Arial" w:hAnsi="Arial" w:cs="Arial"/>
                    </w:rPr>
                    <w:t xml:space="preserve">Staff complete walk the floor checks </w:t>
                  </w:r>
                </w:p>
                <w:p w14:paraId="6D820AD5" w14:textId="77777777" w:rsidR="00686558" w:rsidRDefault="00000000">
                  <w:pPr>
                    <w:pStyle w:val="LO-normal"/>
                    <w:ind w:hanging="2"/>
                    <w:rPr>
                      <w:rFonts w:ascii="Arial" w:eastAsia="Arial" w:hAnsi="Arial" w:cs="Arial"/>
                    </w:rPr>
                  </w:pPr>
                  <w:r>
                    <w:rPr>
                      <w:rFonts w:ascii="Arial" w:eastAsia="Arial" w:hAnsi="Arial" w:cs="Arial"/>
                    </w:rPr>
                    <w:t xml:space="preserve">No activities are completed in the training room which might cause damage to floor </w:t>
                  </w:r>
                </w:p>
                <w:p w14:paraId="30E6733F" w14:textId="77777777" w:rsidR="00686558" w:rsidRDefault="00000000">
                  <w:pPr>
                    <w:pStyle w:val="LO-normal"/>
                    <w:ind w:hanging="2"/>
                    <w:rPr>
                      <w:rFonts w:ascii="Arial" w:eastAsia="Arial" w:hAnsi="Arial" w:cs="Arial"/>
                    </w:rPr>
                  </w:pPr>
                  <w:r>
                    <w:rPr>
                      <w:rFonts w:ascii="Arial" w:eastAsia="Arial" w:hAnsi="Arial" w:cs="Arial"/>
                    </w:rPr>
                    <w:t xml:space="preserve">Reported for repair and area taken out of use if dangerous </w:t>
                  </w:r>
                </w:p>
              </w:tc>
            </w:tr>
          </w:tbl>
          <w:p w14:paraId="12DEC33C" w14:textId="77777777" w:rsidR="00686558" w:rsidRDefault="00686558">
            <w:pPr>
              <w:pStyle w:val="LO-normal"/>
              <w:ind w:hanging="2"/>
              <w:rPr>
                <w:rFonts w:ascii="Arial" w:eastAsia="Arial" w:hAnsi="Arial" w:cs="Arial"/>
              </w:rPr>
            </w:pPr>
          </w:p>
          <w:p w14:paraId="06F47D30" w14:textId="77777777" w:rsidR="00686558" w:rsidRDefault="00000000">
            <w:pPr>
              <w:pStyle w:val="LO-normal"/>
              <w:tabs>
                <w:tab w:val="left" w:pos="1560"/>
              </w:tabs>
              <w:ind w:hanging="2"/>
              <w:rPr>
                <w:rFonts w:ascii="Arial" w:eastAsia="Arial" w:hAnsi="Arial" w:cs="Arial"/>
              </w:rPr>
            </w:pPr>
            <w:r>
              <w:rPr>
                <w:rFonts w:ascii="Arial" w:eastAsia="Arial" w:hAnsi="Arial" w:cs="Arial"/>
              </w:rPr>
              <w:tab/>
            </w:r>
          </w:p>
        </w:tc>
        <w:tc>
          <w:tcPr>
            <w:tcW w:w="1826" w:type="dxa"/>
            <w:tcBorders>
              <w:top w:val="single" w:sz="4" w:space="0" w:color="000000"/>
              <w:left w:val="single" w:sz="4" w:space="0" w:color="000000"/>
              <w:bottom w:val="single" w:sz="4" w:space="0" w:color="000000"/>
              <w:right w:val="single" w:sz="4" w:space="0" w:color="000000"/>
            </w:tcBorders>
          </w:tcPr>
          <w:p w14:paraId="6C734A3D" w14:textId="77777777" w:rsidR="00686558" w:rsidRDefault="00686558">
            <w:pPr>
              <w:pStyle w:val="LO-normal"/>
              <w:ind w:hanging="2"/>
              <w:rPr>
                <w:rFonts w:ascii="Arial" w:eastAsia="Arial" w:hAnsi="Arial" w:cs="Arial"/>
              </w:rPr>
            </w:pPr>
          </w:p>
        </w:tc>
      </w:tr>
      <w:tr w:rsidR="00686558" w14:paraId="7A694D47" w14:textId="77777777">
        <w:trPr>
          <w:trHeight w:val="1137"/>
        </w:trPr>
        <w:tc>
          <w:tcPr>
            <w:tcW w:w="2547" w:type="dxa"/>
            <w:tcBorders>
              <w:top w:val="single" w:sz="4" w:space="0" w:color="000000"/>
              <w:left w:val="single" w:sz="4" w:space="0" w:color="000000"/>
              <w:bottom w:val="single" w:sz="4" w:space="0" w:color="000000"/>
              <w:right w:val="single" w:sz="4" w:space="0" w:color="000000"/>
            </w:tcBorders>
          </w:tcPr>
          <w:p w14:paraId="34FE3709" w14:textId="77777777" w:rsidR="00686558" w:rsidRDefault="00686558">
            <w:pPr>
              <w:pStyle w:val="LO-normal"/>
              <w:ind w:hanging="2"/>
              <w:rPr>
                <w:rFonts w:ascii="Arial" w:eastAsia="Arial" w:hAnsi="Arial" w:cs="Arial"/>
                <w:sz w:val="24"/>
                <w:szCs w:val="24"/>
              </w:rPr>
            </w:pPr>
          </w:p>
          <w:tbl>
            <w:tblPr>
              <w:tblW w:w="1491" w:type="dxa"/>
              <w:tblLook w:val="0000" w:firstRow="0" w:lastRow="0" w:firstColumn="0" w:lastColumn="0" w:noHBand="0" w:noVBand="0"/>
            </w:tblPr>
            <w:tblGrid>
              <w:gridCol w:w="1491"/>
            </w:tblGrid>
            <w:tr w:rsidR="00686558" w14:paraId="5A8D418C" w14:textId="77777777">
              <w:trPr>
                <w:trHeight w:val="80"/>
              </w:trPr>
              <w:tc>
                <w:tcPr>
                  <w:tcW w:w="1491" w:type="dxa"/>
                </w:tcPr>
                <w:p w14:paraId="1792171C" w14:textId="77777777" w:rsidR="00686558" w:rsidRDefault="00000000">
                  <w:pPr>
                    <w:pStyle w:val="LO-normal"/>
                    <w:ind w:hanging="2"/>
                    <w:rPr>
                      <w:rFonts w:ascii="Arial" w:eastAsia="Arial" w:hAnsi="Arial" w:cs="Arial"/>
                    </w:rPr>
                  </w:pPr>
                  <w:r>
                    <w:rPr>
                      <w:rFonts w:ascii="Arial" w:eastAsia="Arial" w:hAnsi="Arial" w:cs="Arial"/>
                      <w:sz w:val="24"/>
                      <w:szCs w:val="24"/>
                    </w:rPr>
                    <w:t xml:space="preserve"> </w:t>
                  </w:r>
                  <w:r>
                    <w:rPr>
                      <w:rFonts w:ascii="Arial" w:eastAsia="Arial" w:hAnsi="Arial" w:cs="Arial"/>
                    </w:rPr>
                    <w:t xml:space="preserve">Lighting levels </w:t>
                  </w:r>
                </w:p>
              </w:tc>
            </w:tr>
          </w:tbl>
          <w:p w14:paraId="7818706C" w14:textId="77777777" w:rsidR="00686558" w:rsidRDefault="00686558">
            <w:pPr>
              <w:pStyle w:val="LO-normal"/>
              <w:ind w:hanging="2"/>
              <w:rPr>
                <w:rFonts w:ascii="Arial" w:eastAsia="Arial" w:hAnsi="Arial" w:cs="Arial"/>
              </w:rPr>
            </w:pPr>
          </w:p>
        </w:tc>
        <w:tc>
          <w:tcPr>
            <w:tcW w:w="2409" w:type="dxa"/>
            <w:tcBorders>
              <w:top w:val="single" w:sz="4" w:space="0" w:color="000000"/>
              <w:left w:val="single" w:sz="4" w:space="0" w:color="000000"/>
              <w:bottom w:val="single" w:sz="4" w:space="0" w:color="000000"/>
              <w:right w:val="single" w:sz="4" w:space="0" w:color="000000"/>
            </w:tcBorders>
          </w:tcPr>
          <w:p w14:paraId="5C9DD3E5" w14:textId="77777777" w:rsidR="00686558" w:rsidRDefault="00686558">
            <w:pPr>
              <w:pStyle w:val="LO-normal"/>
              <w:ind w:hanging="2"/>
              <w:rPr>
                <w:rFonts w:ascii="Arial" w:eastAsia="Arial" w:hAnsi="Arial" w:cs="Arial"/>
                <w:sz w:val="24"/>
                <w:szCs w:val="24"/>
              </w:rPr>
            </w:pPr>
          </w:p>
          <w:tbl>
            <w:tblPr>
              <w:tblW w:w="2154" w:type="dxa"/>
              <w:tblLook w:val="0000" w:firstRow="0" w:lastRow="0" w:firstColumn="0" w:lastColumn="0" w:noHBand="0" w:noVBand="0"/>
            </w:tblPr>
            <w:tblGrid>
              <w:gridCol w:w="2154"/>
            </w:tblGrid>
            <w:tr w:rsidR="00686558" w14:paraId="6EA88A83" w14:textId="77777777">
              <w:trPr>
                <w:trHeight w:val="420"/>
              </w:trPr>
              <w:tc>
                <w:tcPr>
                  <w:tcW w:w="2154" w:type="dxa"/>
                </w:tcPr>
                <w:p w14:paraId="2DD6F15A" w14:textId="77777777" w:rsidR="00686558" w:rsidRDefault="00000000">
                  <w:pPr>
                    <w:pStyle w:val="LO-normal"/>
                    <w:ind w:hanging="2"/>
                    <w:rPr>
                      <w:rFonts w:ascii="Arial" w:eastAsia="Arial" w:hAnsi="Arial" w:cs="Arial"/>
                    </w:rPr>
                  </w:pPr>
                  <w:r>
                    <w:rPr>
                      <w:rFonts w:ascii="Arial" w:eastAsia="Arial" w:hAnsi="Arial" w:cs="Arial"/>
                      <w:sz w:val="24"/>
                      <w:szCs w:val="24"/>
                    </w:rPr>
                    <w:t xml:space="preserve"> </w:t>
                  </w:r>
                  <w:r>
                    <w:rPr>
                      <w:rFonts w:ascii="Arial" w:eastAsia="Arial" w:hAnsi="Arial" w:cs="Arial"/>
                    </w:rPr>
                    <w:t xml:space="preserve">Low level lighting causing person to person impact or impact with sports equipment </w:t>
                  </w:r>
                </w:p>
                <w:p w14:paraId="29F5D886" w14:textId="77777777" w:rsidR="00686558" w:rsidRDefault="00686558">
                  <w:pPr>
                    <w:pStyle w:val="LO-normal"/>
                    <w:ind w:hanging="2"/>
                    <w:rPr>
                      <w:rFonts w:ascii="Arial" w:eastAsia="Arial" w:hAnsi="Arial" w:cs="Arial"/>
                    </w:rPr>
                  </w:pPr>
                </w:p>
                <w:p w14:paraId="57804373" w14:textId="77777777" w:rsidR="00686558" w:rsidRDefault="00686558">
                  <w:pPr>
                    <w:pStyle w:val="LO-normal"/>
                    <w:ind w:hanging="2"/>
                    <w:rPr>
                      <w:rFonts w:ascii="Arial" w:eastAsia="Arial" w:hAnsi="Arial" w:cs="Arial"/>
                    </w:rPr>
                  </w:pPr>
                </w:p>
              </w:tc>
            </w:tr>
          </w:tbl>
          <w:p w14:paraId="52D6A778" w14:textId="77777777" w:rsidR="00686558" w:rsidRDefault="00686558">
            <w:pPr>
              <w:pStyle w:val="LO-normal"/>
              <w:ind w:hanging="2"/>
              <w:rPr>
                <w:rFonts w:ascii="Arial" w:eastAsia="Arial" w:hAnsi="Arial" w:cs="Arial"/>
              </w:rPr>
            </w:pPr>
          </w:p>
        </w:tc>
        <w:tc>
          <w:tcPr>
            <w:tcW w:w="2350" w:type="dxa"/>
            <w:tcBorders>
              <w:top w:val="single" w:sz="4" w:space="0" w:color="000000"/>
              <w:left w:val="single" w:sz="4" w:space="0" w:color="000000"/>
              <w:bottom w:val="single" w:sz="4" w:space="0" w:color="000000"/>
              <w:right w:val="single" w:sz="4" w:space="0" w:color="000000"/>
            </w:tcBorders>
          </w:tcPr>
          <w:p w14:paraId="0FE38562"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2680AB76" w14:textId="77777777" w:rsidR="00686558" w:rsidRDefault="00686558">
            <w:pPr>
              <w:pStyle w:val="LO-normal"/>
              <w:ind w:hanging="2"/>
              <w:rPr>
                <w:rFonts w:ascii="Arial" w:eastAsia="Arial" w:hAnsi="Arial" w:cs="Arial"/>
                <w:sz w:val="24"/>
                <w:szCs w:val="24"/>
              </w:rPr>
            </w:pPr>
          </w:p>
          <w:tbl>
            <w:tblPr>
              <w:tblW w:w="5727" w:type="dxa"/>
              <w:tblLook w:val="0000" w:firstRow="0" w:lastRow="0" w:firstColumn="0" w:lastColumn="0" w:noHBand="0" w:noVBand="0"/>
            </w:tblPr>
            <w:tblGrid>
              <w:gridCol w:w="5727"/>
            </w:tblGrid>
            <w:tr w:rsidR="00686558" w14:paraId="4B1F2326" w14:textId="77777777">
              <w:trPr>
                <w:trHeight w:val="420"/>
              </w:trPr>
              <w:tc>
                <w:tcPr>
                  <w:tcW w:w="5727" w:type="dxa"/>
                </w:tcPr>
                <w:p w14:paraId="313EA3D0" w14:textId="77777777" w:rsidR="00686558" w:rsidRDefault="00000000">
                  <w:pPr>
                    <w:pStyle w:val="LO-normal"/>
                    <w:ind w:hanging="2"/>
                    <w:rPr>
                      <w:rFonts w:ascii="Arial" w:eastAsia="Arial" w:hAnsi="Arial" w:cs="Arial"/>
                    </w:rPr>
                  </w:pPr>
                  <w:r>
                    <w:rPr>
                      <w:rFonts w:ascii="Arial" w:eastAsia="Arial" w:hAnsi="Arial" w:cs="Arial"/>
                    </w:rPr>
                    <w:t xml:space="preserve">Light levels adjustable, minimum lighting level is 250 which is acceptable level for local competitions light level does go up to 750 lux which is standard for national competitions duty supervisor has decision on lighting level for bookings </w:t>
                  </w:r>
                </w:p>
              </w:tc>
            </w:tr>
          </w:tbl>
          <w:p w14:paraId="049458AD" w14:textId="77777777" w:rsidR="00686558" w:rsidRDefault="00686558">
            <w:pPr>
              <w:pStyle w:val="LO-normal"/>
              <w:ind w:hanging="2"/>
              <w:rPr>
                <w:rFonts w:ascii="Arial" w:eastAsia="Arial" w:hAnsi="Arial" w:cs="Arial"/>
              </w:rPr>
            </w:pPr>
          </w:p>
        </w:tc>
        <w:tc>
          <w:tcPr>
            <w:tcW w:w="1826" w:type="dxa"/>
            <w:tcBorders>
              <w:top w:val="single" w:sz="4" w:space="0" w:color="000000"/>
              <w:left w:val="single" w:sz="4" w:space="0" w:color="000000"/>
              <w:bottom w:val="single" w:sz="4" w:space="0" w:color="000000"/>
              <w:right w:val="single" w:sz="4" w:space="0" w:color="000000"/>
            </w:tcBorders>
          </w:tcPr>
          <w:p w14:paraId="4A1A9F97" w14:textId="77777777" w:rsidR="00686558" w:rsidRDefault="00686558">
            <w:pPr>
              <w:pStyle w:val="LO-normal"/>
              <w:ind w:hanging="2"/>
              <w:rPr>
                <w:rFonts w:ascii="Arial" w:eastAsia="Arial" w:hAnsi="Arial" w:cs="Arial"/>
              </w:rPr>
            </w:pPr>
          </w:p>
        </w:tc>
      </w:tr>
      <w:tr w:rsidR="00686558" w14:paraId="2682F91A" w14:textId="77777777">
        <w:tc>
          <w:tcPr>
            <w:tcW w:w="2547" w:type="dxa"/>
            <w:tcBorders>
              <w:top w:val="single" w:sz="4" w:space="0" w:color="000000"/>
              <w:left w:val="single" w:sz="4" w:space="0" w:color="000000"/>
              <w:bottom w:val="single" w:sz="4" w:space="0" w:color="000000"/>
              <w:right w:val="single" w:sz="4" w:space="0" w:color="000000"/>
            </w:tcBorders>
          </w:tcPr>
          <w:p w14:paraId="34C68C70" w14:textId="77777777" w:rsidR="00686558" w:rsidRDefault="00686558">
            <w:pPr>
              <w:pStyle w:val="LO-normal"/>
              <w:ind w:hanging="2"/>
              <w:rPr>
                <w:rFonts w:ascii="Arial" w:eastAsia="Arial" w:hAnsi="Arial" w:cs="Arial"/>
                <w:sz w:val="24"/>
                <w:szCs w:val="24"/>
              </w:rPr>
            </w:pPr>
          </w:p>
          <w:tbl>
            <w:tblPr>
              <w:tblW w:w="1146" w:type="dxa"/>
              <w:tblLook w:val="0000" w:firstRow="0" w:lastRow="0" w:firstColumn="0" w:lastColumn="0" w:noHBand="0" w:noVBand="0"/>
            </w:tblPr>
            <w:tblGrid>
              <w:gridCol w:w="1146"/>
            </w:tblGrid>
            <w:tr w:rsidR="00686558" w14:paraId="522B69FE" w14:textId="77777777">
              <w:trPr>
                <w:trHeight w:val="80"/>
              </w:trPr>
              <w:tc>
                <w:tcPr>
                  <w:tcW w:w="1146" w:type="dxa"/>
                </w:tcPr>
                <w:p w14:paraId="4006710A" w14:textId="77777777" w:rsidR="00686558" w:rsidRDefault="00000000">
                  <w:pPr>
                    <w:pStyle w:val="LO-normal"/>
                    <w:ind w:hanging="2"/>
                    <w:rPr>
                      <w:rFonts w:ascii="Arial" w:eastAsia="Arial" w:hAnsi="Arial" w:cs="Arial"/>
                    </w:rPr>
                  </w:pPr>
                  <w:r>
                    <w:rPr>
                      <w:rFonts w:ascii="Arial" w:eastAsia="Arial" w:hAnsi="Arial" w:cs="Arial"/>
                    </w:rPr>
                    <w:t xml:space="preserve">Power cut </w:t>
                  </w:r>
                </w:p>
              </w:tc>
            </w:tr>
          </w:tbl>
          <w:p w14:paraId="668E1B8C" w14:textId="77777777" w:rsidR="00686558" w:rsidRDefault="00686558">
            <w:pPr>
              <w:pStyle w:val="LO-normal"/>
              <w:ind w:hanging="2"/>
              <w:rPr>
                <w:rFonts w:ascii="Arial" w:eastAsia="Arial" w:hAnsi="Arial" w:cs="Arial"/>
              </w:rPr>
            </w:pPr>
          </w:p>
        </w:tc>
        <w:tc>
          <w:tcPr>
            <w:tcW w:w="2409" w:type="dxa"/>
            <w:tcBorders>
              <w:top w:val="single" w:sz="4" w:space="0" w:color="000000"/>
              <w:left w:val="single" w:sz="4" w:space="0" w:color="000000"/>
              <w:bottom w:val="single" w:sz="4" w:space="0" w:color="000000"/>
              <w:right w:val="single" w:sz="4" w:space="0" w:color="000000"/>
            </w:tcBorders>
          </w:tcPr>
          <w:p w14:paraId="74C3C7BC" w14:textId="77777777" w:rsidR="00686558" w:rsidRDefault="00686558">
            <w:pPr>
              <w:pStyle w:val="LO-normal"/>
              <w:ind w:hanging="2"/>
              <w:rPr>
                <w:rFonts w:ascii="Arial" w:eastAsia="Arial" w:hAnsi="Arial" w:cs="Arial"/>
                <w:sz w:val="24"/>
                <w:szCs w:val="24"/>
              </w:rPr>
            </w:pPr>
          </w:p>
          <w:tbl>
            <w:tblPr>
              <w:tblW w:w="2154" w:type="dxa"/>
              <w:tblLook w:val="0000" w:firstRow="0" w:lastRow="0" w:firstColumn="0" w:lastColumn="0" w:noHBand="0" w:noVBand="0"/>
            </w:tblPr>
            <w:tblGrid>
              <w:gridCol w:w="2154"/>
            </w:tblGrid>
            <w:tr w:rsidR="00686558" w14:paraId="472530E7" w14:textId="77777777">
              <w:trPr>
                <w:trHeight w:val="420"/>
              </w:trPr>
              <w:tc>
                <w:tcPr>
                  <w:tcW w:w="2154" w:type="dxa"/>
                </w:tcPr>
                <w:p w14:paraId="15D27D7F" w14:textId="77777777" w:rsidR="00686558" w:rsidRDefault="00000000">
                  <w:pPr>
                    <w:pStyle w:val="LO-normal"/>
                    <w:ind w:hanging="2"/>
                    <w:rPr>
                      <w:rFonts w:ascii="Arial" w:eastAsia="Arial" w:hAnsi="Arial" w:cs="Arial"/>
                    </w:rPr>
                  </w:pPr>
                  <w:r>
                    <w:rPr>
                      <w:rFonts w:ascii="Arial" w:eastAsia="Arial" w:hAnsi="Arial" w:cs="Arial"/>
                    </w:rPr>
                    <w:t xml:space="preserve">Lights not coming back on after power cut leaving the sports hall with no lights </w:t>
                  </w:r>
                </w:p>
              </w:tc>
            </w:tr>
          </w:tbl>
          <w:p w14:paraId="78D1D77F" w14:textId="77777777" w:rsidR="00686558" w:rsidRDefault="00686558">
            <w:pPr>
              <w:pStyle w:val="LO-normal"/>
              <w:ind w:hanging="2"/>
              <w:rPr>
                <w:rFonts w:ascii="Arial" w:eastAsia="Arial" w:hAnsi="Arial" w:cs="Arial"/>
              </w:rPr>
            </w:pPr>
          </w:p>
        </w:tc>
        <w:tc>
          <w:tcPr>
            <w:tcW w:w="2350" w:type="dxa"/>
            <w:tcBorders>
              <w:top w:val="single" w:sz="4" w:space="0" w:color="000000"/>
              <w:left w:val="single" w:sz="4" w:space="0" w:color="000000"/>
              <w:bottom w:val="single" w:sz="4" w:space="0" w:color="000000"/>
              <w:right w:val="single" w:sz="4" w:space="0" w:color="000000"/>
            </w:tcBorders>
          </w:tcPr>
          <w:p w14:paraId="25450B37"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64CBFBFE" w14:textId="77777777" w:rsidR="00686558" w:rsidRDefault="00000000">
            <w:pPr>
              <w:pStyle w:val="LO-normal"/>
              <w:ind w:hanging="2"/>
              <w:rPr>
                <w:rFonts w:ascii="Arial" w:eastAsia="Arial" w:hAnsi="Arial" w:cs="Arial"/>
                <w:sz w:val="24"/>
                <w:szCs w:val="24"/>
              </w:rPr>
            </w:pPr>
            <w:r>
              <w:rPr>
                <w:rFonts w:ascii="Arial" w:eastAsia="Arial" w:hAnsi="Arial" w:cs="Arial"/>
                <w:sz w:val="24"/>
                <w:szCs w:val="24"/>
              </w:rPr>
              <w:tab/>
            </w:r>
          </w:p>
          <w:tbl>
            <w:tblPr>
              <w:tblW w:w="5727" w:type="dxa"/>
              <w:tblLook w:val="0000" w:firstRow="0" w:lastRow="0" w:firstColumn="0" w:lastColumn="0" w:noHBand="0" w:noVBand="0"/>
            </w:tblPr>
            <w:tblGrid>
              <w:gridCol w:w="5727"/>
            </w:tblGrid>
            <w:tr w:rsidR="00686558" w14:paraId="11216CE7" w14:textId="77777777">
              <w:trPr>
                <w:trHeight w:val="200"/>
              </w:trPr>
              <w:tc>
                <w:tcPr>
                  <w:tcW w:w="5727" w:type="dxa"/>
                </w:tcPr>
                <w:p w14:paraId="008F3644" w14:textId="77777777" w:rsidR="00686558" w:rsidRDefault="00000000">
                  <w:pPr>
                    <w:pStyle w:val="LO-normal"/>
                    <w:ind w:hanging="2"/>
                    <w:rPr>
                      <w:rFonts w:ascii="Arial" w:eastAsia="Arial" w:hAnsi="Arial" w:cs="Arial"/>
                    </w:rPr>
                  </w:pPr>
                  <w:r>
                    <w:rPr>
                      <w:rFonts w:ascii="Arial" w:eastAsia="Arial" w:hAnsi="Arial" w:cs="Arial"/>
                      <w:sz w:val="24"/>
                      <w:szCs w:val="24"/>
                    </w:rPr>
                    <w:t xml:space="preserve"> </w:t>
                  </w:r>
                  <w:r>
                    <w:rPr>
                      <w:rFonts w:ascii="Arial" w:eastAsia="Arial" w:hAnsi="Arial" w:cs="Arial"/>
                    </w:rPr>
                    <w:t xml:space="preserve">Floor lights put in place to fill gap between power returning and lights turning back on </w:t>
                  </w:r>
                </w:p>
              </w:tc>
            </w:tr>
          </w:tbl>
          <w:p w14:paraId="4A5B951D" w14:textId="77777777" w:rsidR="00686558" w:rsidRDefault="00686558">
            <w:pPr>
              <w:pStyle w:val="LO-normal"/>
              <w:tabs>
                <w:tab w:val="left" w:pos="1260"/>
              </w:tabs>
              <w:ind w:hanging="2"/>
              <w:rPr>
                <w:rFonts w:ascii="Arial" w:eastAsia="Arial" w:hAnsi="Arial" w:cs="Arial"/>
              </w:rPr>
            </w:pPr>
          </w:p>
        </w:tc>
        <w:tc>
          <w:tcPr>
            <w:tcW w:w="1826" w:type="dxa"/>
            <w:tcBorders>
              <w:top w:val="single" w:sz="4" w:space="0" w:color="000000"/>
              <w:left w:val="single" w:sz="4" w:space="0" w:color="000000"/>
              <w:bottom w:val="single" w:sz="4" w:space="0" w:color="000000"/>
              <w:right w:val="single" w:sz="4" w:space="0" w:color="000000"/>
            </w:tcBorders>
          </w:tcPr>
          <w:p w14:paraId="36744B8C" w14:textId="77777777" w:rsidR="00686558" w:rsidRDefault="00686558">
            <w:pPr>
              <w:pStyle w:val="LO-normal"/>
              <w:ind w:hanging="2"/>
              <w:rPr>
                <w:rFonts w:ascii="Arial" w:eastAsia="Arial" w:hAnsi="Arial" w:cs="Arial"/>
              </w:rPr>
            </w:pPr>
          </w:p>
        </w:tc>
      </w:tr>
      <w:tr w:rsidR="00686558" w14:paraId="7C8185C4" w14:textId="77777777">
        <w:tc>
          <w:tcPr>
            <w:tcW w:w="2547" w:type="dxa"/>
            <w:tcBorders>
              <w:top w:val="single" w:sz="4" w:space="0" w:color="000000"/>
              <w:left w:val="single" w:sz="4" w:space="0" w:color="000000"/>
              <w:bottom w:val="single" w:sz="4" w:space="0" w:color="000000"/>
              <w:right w:val="single" w:sz="4" w:space="0" w:color="000000"/>
            </w:tcBorders>
          </w:tcPr>
          <w:p w14:paraId="099B199D" w14:textId="77777777" w:rsidR="00686558" w:rsidRDefault="00000000">
            <w:pPr>
              <w:pStyle w:val="LO-normal"/>
              <w:ind w:hanging="2"/>
              <w:rPr>
                <w:rFonts w:ascii="Arial" w:eastAsia="Arial" w:hAnsi="Arial" w:cs="Arial"/>
                <w:sz w:val="24"/>
                <w:szCs w:val="24"/>
              </w:rPr>
            </w:pPr>
            <w:r>
              <w:rPr>
                <w:rFonts w:ascii="Arial" w:eastAsia="Arial" w:hAnsi="Arial" w:cs="Arial"/>
              </w:rPr>
              <w:t xml:space="preserve">Kit blocking fire exits </w:t>
            </w:r>
          </w:p>
          <w:p w14:paraId="1E32543C" w14:textId="77777777" w:rsidR="00686558" w:rsidRDefault="00686558">
            <w:pPr>
              <w:pStyle w:val="LO-normal"/>
              <w:ind w:hanging="2"/>
              <w:rPr>
                <w:rFonts w:ascii="Arial" w:eastAsia="Arial" w:hAnsi="Arial" w:cs="Arial"/>
              </w:rPr>
            </w:pPr>
          </w:p>
        </w:tc>
        <w:tc>
          <w:tcPr>
            <w:tcW w:w="2409" w:type="dxa"/>
            <w:tcBorders>
              <w:top w:val="single" w:sz="4" w:space="0" w:color="000000"/>
              <w:left w:val="single" w:sz="4" w:space="0" w:color="000000"/>
              <w:bottom w:val="single" w:sz="4" w:space="0" w:color="000000"/>
              <w:right w:val="single" w:sz="4" w:space="0" w:color="000000"/>
            </w:tcBorders>
          </w:tcPr>
          <w:p w14:paraId="0BD63E1E" w14:textId="77777777" w:rsidR="00686558" w:rsidRDefault="00000000">
            <w:pPr>
              <w:pStyle w:val="LO-normal"/>
              <w:ind w:hanging="2"/>
              <w:rPr>
                <w:rFonts w:ascii="Arial" w:eastAsia="Arial" w:hAnsi="Arial" w:cs="Arial"/>
                <w:sz w:val="24"/>
                <w:szCs w:val="24"/>
              </w:rPr>
            </w:pPr>
            <w:r>
              <w:rPr>
                <w:rFonts w:ascii="Arial" w:eastAsia="Arial" w:hAnsi="Arial" w:cs="Arial"/>
              </w:rPr>
              <w:t xml:space="preserve">Delayed evacuation in event of fire </w:t>
            </w:r>
          </w:p>
          <w:p w14:paraId="3519C0D8" w14:textId="77777777" w:rsidR="00686558" w:rsidRDefault="00686558">
            <w:pPr>
              <w:pStyle w:val="LO-normal"/>
              <w:ind w:hanging="2"/>
              <w:jc w:val="center"/>
              <w:rPr>
                <w:rFonts w:ascii="Arial" w:eastAsia="Arial" w:hAnsi="Arial" w:cs="Arial"/>
              </w:rPr>
            </w:pPr>
          </w:p>
        </w:tc>
        <w:tc>
          <w:tcPr>
            <w:tcW w:w="2350" w:type="dxa"/>
            <w:tcBorders>
              <w:top w:val="single" w:sz="4" w:space="0" w:color="000000"/>
              <w:left w:val="single" w:sz="4" w:space="0" w:color="000000"/>
              <w:bottom w:val="single" w:sz="4" w:space="0" w:color="000000"/>
              <w:right w:val="single" w:sz="4" w:space="0" w:color="000000"/>
            </w:tcBorders>
          </w:tcPr>
          <w:p w14:paraId="3807DDEF"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20D9EDE5" w14:textId="77777777" w:rsidR="00686558" w:rsidRDefault="00000000">
            <w:pPr>
              <w:pStyle w:val="LO-normal"/>
              <w:ind w:hanging="2"/>
              <w:rPr>
                <w:rFonts w:ascii="Arial" w:eastAsia="Arial" w:hAnsi="Arial" w:cs="Arial"/>
              </w:rPr>
            </w:pPr>
            <w:r>
              <w:rPr>
                <w:rFonts w:ascii="Arial" w:eastAsia="Arial" w:hAnsi="Arial" w:cs="Arial"/>
              </w:rPr>
              <w:t xml:space="preserve">Staff/committee should complete walk the floor checks - any items blocking exit will be removed. Fire </w:t>
            </w:r>
            <w:proofErr w:type="gramStart"/>
            <w:r>
              <w:rPr>
                <w:rFonts w:ascii="Arial" w:eastAsia="Arial" w:hAnsi="Arial" w:cs="Arial"/>
              </w:rPr>
              <w:t>exit</w:t>
            </w:r>
            <w:proofErr w:type="gramEnd"/>
            <w:r>
              <w:rPr>
                <w:rFonts w:ascii="Arial" w:eastAsia="Arial" w:hAnsi="Arial" w:cs="Arial"/>
              </w:rPr>
              <w:t xml:space="preserve"> keep clear signs in place. Participants instructed to put large items in lockers or designated areas. </w:t>
            </w:r>
            <w:r>
              <w:rPr>
                <w:rFonts w:ascii="Arial" w:eastAsia="Arial" w:hAnsi="Arial" w:cs="Arial"/>
                <w:sz w:val="24"/>
                <w:szCs w:val="24"/>
              </w:rPr>
              <w:t xml:space="preserve"> </w:t>
            </w:r>
          </w:p>
        </w:tc>
        <w:tc>
          <w:tcPr>
            <w:tcW w:w="1826" w:type="dxa"/>
            <w:tcBorders>
              <w:top w:val="single" w:sz="4" w:space="0" w:color="000000"/>
              <w:left w:val="single" w:sz="4" w:space="0" w:color="000000"/>
              <w:bottom w:val="single" w:sz="4" w:space="0" w:color="000000"/>
              <w:right w:val="single" w:sz="4" w:space="0" w:color="000000"/>
            </w:tcBorders>
          </w:tcPr>
          <w:p w14:paraId="63883C63" w14:textId="77777777" w:rsidR="00686558" w:rsidRDefault="00686558">
            <w:pPr>
              <w:pStyle w:val="LO-normal"/>
              <w:ind w:hanging="2"/>
              <w:rPr>
                <w:rFonts w:ascii="Arial" w:eastAsia="Arial" w:hAnsi="Arial" w:cs="Arial"/>
              </w:rPr>
            </w:pPr>
          </w:p>
        </w:tc>
      </w:tr>
      <w:tr w:rsidR="00686558" w14:paraId="7B7E2B45" w14:textId="77777777">
        <w:tc>
          <w:tcPr>
            <w:tcW w:w="2547" w:type="dxa"/>
            <w:tcBorders>
              <w:top w:val="single" w:sz="4" w:space="0" w:color="000000"/>
              <w:left w:val="single" w:sz="4" w:space="0" w:color="000000"/>
              <w:bottom w:val="single" w:sz="4" w:space="0" w:color="000000"/>
              <w:right w:val="single" w:sz="4" w:space="0" w:color="000000"/>
            </w:tcBorders>
          </w:tcPr>
          <w:p w14:paraId="0FF5AE50" w14:textId="77777777" w:rsidR="00686558" w:rsidRDefault="00000000">
            <w:pPr>
              <w:pStyle w:val="LO-normal"/>
              <w:ind w:hanging="2"/>
              <w:rPr>
                <w:rFonts w:ascii="Arial" w:eastAsia="Arial" w:hAnsi="Arial" w:cs="Arial"/>
              </w:rPr>
            </w:pPr>
            <w:r>
              <w:rPr>
                <w:rFonts w:ascii="Arial" w:eastAsia="Arial" w:hAnsi="Arial" w:cs="Arial"/>
              </w:rPr>
              <w:t>Participants dropping weights on themselves</w:t>
            </w:r>
          </w:p>
        </w:tc>
        <w:tc>
          <w:tcPr>
            <w:tcW w:w="2409" w:type="dxa"/>
            <w:tcBorders>
              <w:top w:val="single" w:sz="4" w:space="0" w:color="000000"/>
              <w:left w:val="single" w:sz="4" w:space="0" w:color="000000"/>
              <w:bottom w:val="single" w:sz="4" w:space="0" w:color="000000"/>
              <w:right w:val="single" w:sz="4" w:space="0" w:color="000000"/>
            </w:tcBorders>
          </w:tcPr>
          <w:p w14:paraId="5F2CDB26" w14:textId="77777777" w:rsidR="00686558" w:rsidRDefault="00000000">
            <w:pPr>
              <w:pStyle w:val="LO-normal"/>
              <w:ind w:hanging="2"/>
              <w:rPr>
                <w:rFonts w:ascii="Arial" w:eastAsia="Arial" w:hAnsi="Arial" w:cs="Arial"/>
              </w:rPr>
            </w:pPr>
            <w:r>
              <w:rPr>
                <w:rFonts w:ascii="Arial" w:eastAsia="Arial" w:hAnsi="Arial" w:cs="Arial"/>
              </w:rPr>
              <w:t xml:space="preserve">Sustaining an injury </w:t>
            </w:r>
          </w:p>
        </w:tc>
        <w:tc>
          <w:tcPr>
            <w:tcW w:w="2350" w:type="dxa"/>
            <w:tcBorders>
              <w:top w:val="single" w:sz="4" w:space="0" w:color="000000"/>
              <w:left w:val="single" w:sz="4" w:space="0" w:color="000000"/>
              <w:bottom w:val="single" w:sz="4" w:space="0" w:color="000000"/>
              <w:right w:val="single" w:sz="4" w:space="0" w:color="000000"/>
            </w:tcBorders>
          </w:tcPr>
          <w:p w14:paraId="56E02176" w14:textId="77777777" w:rsidR="00686558" w:rsidRDefault="00000000">
            <w:pPr>
              <w:pStyle w:val="LO-normal"/>
              <w:ind w:hanging="2"/>
              <w:rPr>
                <w:rFonts w:ascii="Arial" w:eastAsia="Arial" w:hAnsi="Arial" w:cs="Arial"/>
              </w:rPr>
            </w:pPr>
            <w:r>
              <w:rPr>
                <w:rFonts w:ascii="Arial" w:eastAsia="Arial" w:hAnsi="Arial" w:cs="Arial"/>
              </w:rPr>
              <w:t xml:space="preserve">Medium </w:t>
            </w:r>
          </w:p>
        </w:tc>
        <w:tc>
          <w:tcPr>
            <w:tcW w:w="5943" w:type="dxa"/>
            <w:tcBorders>
              <w:top w:val="single" w:sz="4" w:space="0" w:color="000000"/>
              <w:left w:val="single" w:sz="4" w:space="0" w:color="000000"/>
              <w:bottom w:val="single" w:sz="4" w:space="0" w:color="000000"/>
              <w:right w:val="single" w:sz="4" w:space="0" w:color="000000"/>
            </w:tcBorders>
          </w:tcPr>
          <w:p w14:paraId="6F7091D8" w14:textId="77777777" w:rsidR="00686558" w:rsidRDefault="00000000">
            <w:pPr>
              <w:pStyle w:val="LO-normal"/>
              <w:ind w:hanging="2"/>
              <w:rPr>
                <w:rFonts w:ascii="Arial" w:eastAsia="Arial" w:hAnsi="Arial" w:cs="Arial"/>
              </w:rPr>
            </w:pPr>
            <w:r>
              <w:rPr>
                <w:rFonts w:ascii="Arial" w:eastAsia="Arial" w:hAnsi="Arial" w:cs="Arial"/>
              </w:rPr>
              <w:t>First aider and staff member always present. Report any accidents and emergencies to reception who have protocols in place.</w:t>
            </w:r>
          </w:p>
        </w:tc>
        <w:tc>
          <w:tcPr>
            <w:tcW w:w="1826" w:type="dxa"/>
            <w:tcBorders>
              <w:top w:val="single" w:sz="4" w:space="0" w:color="000000"/>
              <w:left w:val="single" w:sz="4" w:space="0" w:color="000000"/>
              <w:bottom w:val="single" w:sz="4" w:space="0" w:color="000000"/>
              <w:right w:val="single" w:sz="4" w:space="0" w:color="000000"/>
            </w:tcBorders>
          </w:tcPr>
          <w:p w14:paraId="4C97ED79" w14:textId="77777777" w:rsidR="00686558" w:rsidRDefault="00686558">
            <w:pPr>
              <w:pStyle w:val="LO-normal"/>
              <w:ind w:hanging="2"/>
              <w:rPr>
                <w:rFonts w:ascii="Arial" w:eastAsia="Arial" w:hAnsi="Arial" w:cs="Arial"/>
              </w:rPr>
            </w:pPr>
          </w:p>
        </w:tc>
      </w:tr>
      <w:tr w:rsidR="00686558" w14:paraId="5397AD3E" w14:textId="77777777">
        <w:tc>
          <w:tcPr>
            <w:tcW w:w="2547" w:type="dxa"/>
            <w:tcBorders>
              <w:top w:val="single" w:sz="4" w:space="0" w:color="000000"/>
              <w:left w:val="single" w:sz="4" w:space="0" w:color="000000"/>
              <w:bottom w:val="single" w:sz="4" w:space="0" w:color="000000"/>
              <w:right w:val="single" w:sz="4" w:space="0" w:color="000000"/>
            </w:tcBorders>
          </w:tcPr>
          <w:p w14:paraId="324F00FC" w14:textId="77777777" w:rsidR="00686558" w:rsidRDefault="00000000">
            <w:pPr>
              <w:pStyle w:val="LO-normal"/>
              <w:ind w:hanging="2"/>
              <w:rPr>
                <w:rFonts w:ascii="Arial" w:eastAsia="Arial" w:hAnsi="Arial" w:cs="Arial"/>
              </w:rPr>
            </w:pPr>
            <w:r>
              <w:rPr>
                <w:rFonts w:ascii="Arial" w:eastAsia="Arial" w:hAnsi="Arial" w:cs="Arial"/>
              </w:rPr>
              <w:lastRenderedPageBreak/>
              <w:t xml:space="preserve">Participants not performing technique correctly </w:t>
            </w:r>
          </w:p>
        </w:tc>
        <w:tc>
          <w:tcPr>
            <w:tcW w:w="2409" w:type="dxa"/>
            <w:tcBorders>
              <w:top w:val="single" w:sz="4" w:space="0" w:color="000000"/>
              <w:left w:val="single" w:sz="4" w:space="0" w:color="000000"/>
              <w:bottom w:val="single" w:sz="4" w:space="0" w:color="000000"/>
              <w:right w:val="single" w:sz="4" w:space="0" w:color="000000"/>
            </w:tcBorders>
          </w:tcPr>
          <w:p w14:paraId="1BE59466" w14:textId="77777777" w:rsidR="00686558" w:rsidRDefault="00000000">
            <w:pPr>
              <w:pStyle w:val="LO-normal"/>
              <w:ind w:hanging="2"/>
              <w:rPr>
                <w:rFonts w:ascii="Arial" w:eastAsia="Arial" w:hAnsi="Arial" w:cs="Arial"/>
              </w:rPr>
            </w:pPr>
            <w:r>
              <w:rPr>
                <w:rFonts w:ascii="Arial" w:eastAsia="Arial" w:hAnsi="Arial" w:cs="Arial"/>
              </w:rPr>
              <w:t>Sustaining an injury</w:t>
            </w:r>
          </w:p>
        </w:tc>
        <w:tc>
          <w:tcPr>
            <w:tcW w:w="2350" w:type="dxa"/>
            <w:tcBorders>
              <w:top w:val="single" w:sz="4" w:space="0" w:color="000000"/>
              <w:left w:val="single" w:sz="4" w:space="0" w:color="000000"/>
              <w:bottom w:val="single" w:sz="4" w:space="0" w:color="000000"/>
              <w:right w:val="single" w:sz="4" w:space="0" w:color="000000"/>
            </w:tcBorders>
          </w:tcPr>
          <w:p w14:paraId="517AC028" w14:textId="77777777" w:rsidR="00686558" w:rsidRDefault="00000000">
            <w:pPr>
              <w:pStyle w:val="LO-normal"/>
              <w:ind w:hanging="2"/>
              <w:rPr>
                <w:rFonts w:ascii="Arial" w:eastAsia="Arial" w:hAnsi="Arial" w:cs="Arial"/>
              </w:rPr>
            </w:pPr>
            <w:r>
              <w:rPr>
                <w:rFonts w:ascii="Arial" w:eastAsia="Arial" w:hAnsi="Arial" w:cs="Arial"/>
              </w:rPr>
              <w:t xml:space="preserve">Medium </w:t>
            </w:r>
          </w:p>
        </w:tc>
        <w:tc>
          <w:tcPr>
            <w:tcW w:w="5943" w:type="dxa"/>
            <w:tcBorders>
              <w:top w:val="single" w:sz="4" w:space="0" w:color="000000"/>
              <w:left w:val="single" w:sz="4" w:space="0" w:color="000000"/>
              <w:bottom w:val="single" w:sz="4" w:space="0" w:color="000000"/>
              <w:right w:val="single" w:sz="4" w:space="0" w:color="000000"/>
            </w:tcBorders>
          </w:tcPr>
          <w:p w14:paraId="6D2A93B9" w14:textId="77777777" w:rsidR="00686558" w:rsidRDefault="00000000">
            <w:pPr>
              <w:pStyle w:val="LO-normal"/>
              <w:ind w:hanging="2"/>
              <w:rPr>
                <w:rFonts w:ascii="Arial" w:eastAsia="Arial" w:hAnsi="Arial" w:cs="Arial"/>
              </w:rPr>
            </w:pPr>
            <w:r>
              <w:rPr>
                <w:rFonts w:ascii="Arial" w:eastAsia="Arial" w:hAnsi="Arial" w:cs="Arial"/>
              </w:rPr>
              <w:t>Compulsory 10-15min warm-up before starting lifting. Any beginners to be taken aside and instructed by a qualified committee/staff member. Patrols/technique watch and adjustments to be made by a qualified committee/staff member during the session.</w:t>
            </w:r>
          </w:p>
        </w:tc>
        <w:tc>
          <w:tcPr>
            <w:tcW w:w="1826" w:type="dxa"/>
            <w:tcBorders>
              <w:top w:val="single" w:sz="4" w:space="0" w:color="000000"/>
              <w:left w:val="single" w:sz="4" w:space="0" w:color="000000"/>
              <w:bottom w:val="single" w:sz="4" w:space="0" w:color="000000"/>
              <w:right w:val="single" w:sz="4" w:space="0" w:color="000000"/>
            </w:tcBorders>
          </w:tcPr>
          <w:p w14:paraId="15720E34" w14:textId="77777777" w:rsidR="00686558" w:rsidRDefault="00686558">
            <w:pPr>
              <w:pStyle w:val="LO-normal"/>
              <w:ind w:hanging="2"/>
              <w:rPr>
                <w:rFonts w:ascii="Arial" w:eastAsia="Arial" w:hAnsi="Arial" w:cs="Arial"/>
              </w:rPr>
            </w:pPr>
          </w:p>
        </w:tc>
      </w:tr>
      <w:tr w:rsidR="00686558" w14:paraId="0B7ED2CD" w14:textId="77777777">
        <w:tc>
          <w:tcPr>
            <w:tcW w:w="2547" w:type="dxa"/>
            <w:tcBorders>
              <w:top w:val="single" w:sz="4" w:space="0" w:color="000000"/>
              <w:left w:val="single" w:sz="4" w:space="0" w:color="000000"/>
              <w:bottom w:val="single" w:sz="4" w:space="0" w:color="000000"/>
              <w:right w:val="single" w:sz="4" w:space="0" w:color="000000"/>
            </w:tcBorders>
          </w:tcPr>
          <w:p w14:paraId="7CDE00E1" w14:textId="77777777" w:rsidR="00686558" w:rsidRDefault="00000000">
            <w:pPr>
              <w:pStyle w:val="LO-normal"/>
              <w:ind w:hanging="2"/>
              <w:rPr>
                <w:rFonts w:ascii="Arial" w:eastAsia="Arial" w:hAnsi="Arial" w:cs="Arial"/>
              </w:rPr>
            </w:pPr>
            <w:r>
              <w:rPr>
                <w:rFonts w:ascii="Arial" w:eastAsia="Arial" w:hAnsi="Arial" w:cs="Arial"/>
              </w:rPr>
              <w:t>Participants performing an exercise/weight that is too advance for them</w:t>
            </w:r>
          </w:p>
        </w:tc>
        <w:tc>
          <w:tcPr>
            <w:tcW w:w="2409" w:type="dxa"/>
            <w:tcBorders>
              <w:top w:val="single" w:sz="4" w:space="0" w:color="000000"/>
              <w:left w:val="single" w:sz="4" w:space="0" w:color="000000"/>
              <w:bottom w:val="single" w:sz="4" w:space="0" w:color="000000"/>
              <w:right w:val="single" w:sz="4" w:space="0" w:color="000000"/>
            </w:tcBorders>
          </w:tcPr>
          <w:p w14:paraId="6BD4C460" w14:textId="77777777" w:rsidR="00686558" w:rsidRDefault="00000000">
            <w:pPr>
              <w:pStyle w:val="LO-normal"/>
              <w:ind w:hanging="2"/>
              <w:rPr>
                <w:rFonts w:ascii="Arial" w:eastAsia="Arial" w:hAnsi="Arial" w:cs="Arial"/>
              </w:rPr>
            </w:pPr>
            <w:r>
              <w:rPr>
                <w:rFonts w:ascii="Arial" w:eastAsia="Arial" w:hAnsi="Arial" w:cs="Arial"/>
              </w:rPr>
              <w:t xml:space="preserve">Sustaining an injury </w:t>
            </w:r>
          </w:p>
        </w:tc>
        <w:tc>
          <w:tcPr>
            <w:tcW w:w="2350" w:type="dxa"/>
            <w:tcBorders>
              <w:top w:val="single" w:sz="4" w:space="0" w:color="000000"/>
              <w:left w:val="single" w:sz="4" w:space="0" w:color="000000"/>
              <w:bottom w:val="single" w:sz="4" w:space="0" w:color="000000"/>
              <w:right w:val="single" w:sz="4" w:space="0" w:color="000000"/>
            </w:tcBorders>
          </w:tcPr>
          <w:p w14:paraId="5C7E94D4"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7F206FE3" w14:textId="77777777" w:rsidR="00686558" w:rsidRDefault="00000000">
            <w:pPr>
              <w:pStyle w:val="LO-normal"/>
              <w:ind w:hanging="2"/>
              <w:rPr>
                <w:rFonts w:ascii="Arial" w:eastAsia="Arial" w:hAnsi="Arial" w:cs="Arial"/>
              </w:rPr>
            </w:pPr>
            <w:r>
              <w:rPr>
                <w:rFonts w:ascii="Arial" w:eastAsia="Arial" w:hAnsi="Arial" w:cs="Arial"/>
              </w:rPr>
              <w:t xml:space="preserve">Introduction and safety explanations given at the beginning of each session. Beginner and development squad given specific and appropriate guidance and programmes by qualified committee coach. When lifting above 85%max, participants should always have at least one spotter. </w:t>
            </w:r>
          </w:p>
        </w:tc>
        <w:tc>
          <w:tcPr>
            <w:tcW w:w="1826" w:type="dxa"/>
            <w:tcBorders>
              <w:top w:val="single" w:sz="4" w:space="0" w:color="000000"/>
              <w:left w:val="single" w:sz="4" w:space="0" w:color="000000"/>
              <w:bottom w:val="single" w:sz="4" w:space="0" w:color="000000"/>
              <w:right w:val="single" w:sz="4" w:space="0" w:color="000000"/>
            </w:tcBorders>
          </w:tcPr>
          <w:p w14:paraId="1A7166BB" w14:textId="77777777" w:rsidR="00686558" w:rsidRDefault="00686558">
            <w:pPr>
              <w:pStyle w:val="LO-normal"/>
              <w:ind w:hanging="2"/>
              <w:rPr>
                <w:rFonts w:ascii="Arial" w:eastAsia="Arial" w:hAnsi="Arial" w:cs="Arial"/>
              </w:rPr>
            </w:pPr>
          </w:p>
        </w:tc>
      </w:tr>
      <w:tr w:rsidR="00686558" w14:paraId="2718E921" w14:textId="77777777">
        <w:tc>
          <w:tcPr>
            <w:tcW w:w="2547" w:type="dxa"/>
            <w:tcBorders>
              <w:top w:val="single" w:sz="4" w:space="0" w:color="000000"/>
              <w:left w:val="single" w:sz="4" w:space="0" w:color="000000"/>
              <w:bottom w:val="single" w:sz="4" w:space="0" w:color="000000"/>
              <w:right w:val="single" w:sz="4" w:space="0" w:color="000000"/>
            </w:tcBorders>
          </w:tcPr>
          <w:p w14:paraId="1B69C529" w14:textId="77777777" w:rsidR="00686558" w:rsidRDefault="00000000">
            <w:pPr>
              <w:pStyle w:val="LO-normal"/>
              <w:ind w:hanging="2"/>
              <w:rPr>
                <w:rFonts w:ascii="Arial" w:eastAsia="Arial" w:hAnsi="Arial" w:cs="Arial"/>
              </w:rPr>
            </w:pPr>
            <w:r>
              <w:rPr>
                <w:rFonts w:ascii="Arial" w:eastAsia="Arial" w:hAnsi="Arial" w:cs="Arial"/>
              </w:rPr>
              <w:t>Participant collisions when lifting e.g., if a squat is bailed and someone is standing behind</w:t>
            </w:r>
          </w:p>
        </w:tc>
        <w:tc>
          <w:tcPr>
            <w:tcW w:w="2409" w:type="dxa"/>
            <w:tcBorders>
              <w:top w:val="single" w:sz="4" w:space="0" w:color="000000"/>
              <w:left w:val="single" w:sz="4" w:space="0" w:color="000000"/>
              <w:bottom w:val="single" w:sz="4" w:space="0" w:color="000000"/>
              <w:right w:val="single" w:sz="4" w:space="0" w:color="000000"/>
            </w:tcBorders>
          </w:tcPr>
          <w:p w14:paraId="43BD82B2" w14:textId="77777777" w:rsidR="00686558" w:rsidRDefault="00000000">
            <w:pPr>
              <w:pStyle w:val="LO-normal"/>
              <w:ind w:hanging="2"/>
              <w:rPr>
                <w:rFonts w:ascii="Arial" w:eastAsia="Arial" w:hAnsi="Arial" w:cs="Arial"/>
              </w:rPr>
            </w:pPr>
            <w:r>
              <w:rPr>
                <w:rFonts w:ascii="Arial" w:eastAsia="Arial" w:hAnsi="Arial" w:cs="Arial"/>
              </w:rPr>
              <w:t>Sustaining an injury</w:t>
            </w:r>
          </w:p>
        </w:tc>
        <w:tc>
          <w:tcPr>
            <w:tcW w:w="2350" w:type="dxa"/>
            <w:tcBorders>
              <w:top w:val="single" w:sz="4" w:space="0" w:color="000000"/>
              <w:left w:val="single" w:sz="4" w:space="0" w:color="000000"/>
              <w:bottom w:val="single" w:sz="4" w:space="0" w:color="000000"/>
              <w:right w:val="single" w:sz="4" w:space="0" w:color="000000"/>
            </w:tcBorders>
          </w:tcPr>
          <w:p w14:paraId="584BC778"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6E303A81" w14:textId="77777777" w:rsidR="00686558" w:rsidRDefault="00000000">
            <w:pPr>
              <w:pStyle w:val="LO-normal"/>
              <w:ind w:hanging="2"/>
              <w:rPr>
                <w:rFonts w:ascii="Arial" w:eastAsia="Arial" w:hAnsi="Arial" w:cs="Arial"/>
              </w:rPr>
            </w:pPr>
            <w:r>
              <w:rPr>
                <w:rFonts w:ascii="Arial" w:eastAsia="Arial" w:hAnsi="Arial" w:cs="Arial"/>
              </w:rPr>
              <w:t xml:space="preserve">Introduction and safety explanations given at the beginning of each session. Participants are instructed to give space to other participants executing a lift and to not walk in front of them.  </w:t>
            </w:r>
          </w:p>
        </w:tc>
        <w:tc>
          <w:tcPr>
            <w:tcW w:w="1826" w:type="dxa"/>
            <w:tcBorders>
              <w:top w:val="single" w:sz="4" w:space="0" w:color="000000"/>
              <w:left w:val="single" w:sz="4" w:space="0" w:color="000000"/>
              <w:bottom w:val="single" w:sz="4" w:space="0" w:color="000000"/>
              <w:right w:val="single" w:sz="4" w:space="0" w:color="000000"/>
            </w:tcBorders>
          </w:tcPr>
          <w:p w14:paraId="4B4166FE" w14:textId="77777777" w:rsidR="00686558" w:rsidRDefault="00686558">
            <w:pPr>
              <w:pStyle w:val="LO-normal"/>
              <w:ind w:hanging="2"/>
              <w:rPr>
                <w:rFonts w:ascii="Arial" w:eastAsia="Arial" w:hAnsi="Arial" w:cs="Arial"/>
              </w:rPr>
            </w:pPr>
          </w:p>
        </w:tc>
      </w:tr>
      <w:tr w:rsidR="00686558" w14:paraId="4E6D1A83" w14:textId="77777777">
        <w:trPr>
          <w:trHeight w:val="783"/>
        </w:trPr>
        <w:tc>
          <w:tcPr>
            <w:tcW w:w="2547" w:type="dxa"/>
            <w:tcBorders>
              <w:top w:val="single" w:sz="4" w:space="0" w:color="000000"/>
              <w:left w:val="single" w:sz="4" w:space="0" w:color="000000"/>
              <w:bottom w:val="single" w:sz="4" w:space="0" w:color="000000"/>
              <w:right w:val="single" w:sz="4" w:space="0" w:color="000000"/>
            </w:tcBorders>
          </w:tcPr>
          <w:p w14:paraId="01B45C14" w14:textId="77777777" w:rsidR="00686558" w:rsidRDefault="00000000">
            <w:pPr>
              <w:pStyle w:val="LO-normal"/>
              <w:ind w:hanging="2"/>
              <w:rPr>
                <w:rFonts w:ascii="Arial" w:eastAsia="Arial" w:hAnsi="Arial" w:cs="Arial"/>
              </w:rPr>
            </w:pPr>
            <w:r>
              <w:rPr>
                <w:rFonts w:ascii="Arial" w:eastAsia="Arial" w:hAnsi="Arial" w:cs="Arial"/>
              </w:rPr>
              <w:t xml:space="preserve">Tearing of callous’ on hands of participants  </w:t>
            </w:r>
          </w:p>
        </w:tc>
        <w:tc>
          <w:tcPr>
            <w:tcW w:w="2409" w:type="dxa"/>
            <w:tcBorders>
              <w:top w:val="single" w:sz="4" w:space="0" w:color="000000"/>
              <w:left w:val="single" w:sz="4" w:space="0" w:color="000000"/>
              <w:bottom w:val="single" w:sz="4" w:space="0" w:color="000000"/>
              <w:right w:val="single" w:sz="4" w:space="0" w:color="000000"/>
            </w:tcBorders>
          </w:tcPr>
          <w:p w14:paraId="7F3D0A82" w14:textId="77777777" w:rsidR="00686558" w:rsidRDefault="00000000">
            <w:pPr>
              <w:pStyle w:val="LO-normal"/>
              <w:ind w:hanging="2"/>
              <w:rPr>
                <w:rFonts w:ascii="Arial" w:eastAsia="Arial" w:hAnsi="Arial" w:cs="Arial"/>
              </w:rPr>
            </w:pPr>
            <w:r>
              <w:rPr>
                <w:rFonts w:ascii="Arial" w:eastAsia="Arial" w:hAnsi="Arial" w:cs="Arial"/>
              </w:rPr>
              <w:t xml:space="preserve">Blood </w:t>
            </w:r>
          </w:p>
        </w:tc>
        <w:tc>
          <w:tcPr>
            <w:tcW w:w="2350" w:type="dxa"/>
            <w:tcBorders>
              <w:top w:val="single" w:sz="4" w:space="0" w:color="000000"/>
              <w:left w:val="single" w:sz="4" w:space="0" w:color="000000"/>
              <w:bottom w:val="single" w:sz="4" w:space="0" w:color="000000"/>
              <w:right w:val="single" w:sz="4" w:space="0" w:color="000000"/>
            </w:tcBorders>
          </w:tcPr>
          <w:p w14:paraId="63C9139D" w14:textId="77777777" w:rsidR="00686558" w:rsidRDefault="00000000">
            <w:pPr>
              <w:pStyle w:val="LO-normal"/>
              <w:ind w:hanging="2"/>
              <w:rPr>
                <w:rFonts w:ascii="Arial" w:eastAsia="Arial" w:hAnsi="Arial" w:cs="Arial"/>
              </w:rPr>
            </w:pPr>
            <w:r>
              <w:rPr>
                <w:rFonts w:ascii="Arial" w:eastAsia="Arial" w:hAnsi="Arial" w:cs="Arial"/>
              </w:rPr>
              <w:t>Low</w:t>
            </w:r>
          </w:p>
        </w:tc>
        <w:tc>
          <w:tcPr>
            <w:tcW w:w="5943" w:type="dxa"/>
            <w:tcBorders>
              <w:top w:val="single" w:sz="4" w:space="0" w:color="000000"/>
              <w:left w:val="single" w:sz="4" w:space="0" w:color="000000"/>
              <w:bottom w:val="single" w:sz="4" w:space="0" w:color="000000"/>
              <w:right w:val="single" w:sz="4" w:space="0" w:color="000000"/>
            </w:tcBorders>
          </w:tcPr>
          <w:p w14:paraId="34025EA7" w14:textId="77777777" w:rsidR="00686558" w:rsidRDefault="00000000">
            <w:pPr>
              <w:pStyle w:val="LO-normal"/>
              <w:ind w:hanging="2"/>
              <w:rPr>
                <w:rFonts w:ascii="Arial" w:eastAsia="Arial" w:hAnsi="Arial" w:cs="Arial"/>
              </w:rPr>
            </w:pPr>
            <w:r>
              <w:rPr>
                <w:rFonts w:ascii="Arial" w:eastAsia="Arial" w:hAnsi="Arial" w:cs="Arial"/>
              </w:rPr>
              <w:t xml:space="preserve">Having a wire brush, tape and cleaning equipment. Ensuring there is a first aid kit available for immediate access if necessary. </w:t>
            </w:r>
          </w:p>
        </w:tc>
        <w:tc>
          <w:tcPr>
            <w:tcW w:w="1826" w:type="dxa"/>
            <w:tcBorders>
              <w:top w:val="single" w:sz="4" w:space="0" w:color="000000"/>
              <w:left w:val="single" w:sz="4" w:space="0" w:color="000000"/>
              <w:bottom w:val="single" w:sz="4" w:space="0" w:color="000000"/>
              <w:right w:val="single" w:sz="4" w:space="0" w:color="000000"/>
            </w:tcBorders>
          </w:tcPr>
          <w:p w14:paraId="59F606BB" w14:textId="77777777" w:rsidR="00686558" w:rsidRDefault="00686558">
            <w:pPr>
              <w:pStyle w:val="LO-normal"/>
              <w:ind w:hanging="2"/>
              <w:rPr>
                <w:rFonts w:ascii="Arial" w:eastAsia="Arial" w:hAnsi="Arial" w:cs="Arial"/>
              </w:rPr>
            </w:pPr>
          </w:p>
        </w:tc>
      </w:tr>
      <w:tr w:rsidR="00686558" w14:paraId="1B4FDAD7" w14:textId="77777777">
        <w:trPr>
          <w:trHeight w:val="568"/>
        </w:trPr>
        <w:tc>
          <w:tcPr>
            <w:tcW w:w="2547" w:type="dxa"/>
            <w:tcBorders>
              <w:left w:val="single" w:sz="4" w:space="0" w:color="000000"/>
              <w:bottom w:val="single" w:sz="4" w:space="0" w:color="000000"/>
              <w:right w:val="single" w:sz="4" w:space="0" w:color="000000"/>
            </w:tcBorders>
          </w:tcPr>
          <w:p w14:paraId="4A9EE09E" w14:textId="77777777" w:rsidR="00686558" w:rsidRDefault="00000000">
            <w:pPr>
              <w:pStyle w:val="LO-normal"/>
              <w:ind w:hanging="2"/>
              <w:rPr>
                <w:rFonts w:ascii="Arial" w:hAnsi="Arial"/>
              </w:rPr>
            </w:pPr>
            <w:r>
              <w:rPr>
                <w:rFonts w:ascii="Arial" w:hAnsi="Arial"/>
              </w:rPr>
              <w:t>Behaviour</w:t>
            </w:r>
          </w:p>
        </w:tc>
        <w:tc>
          <w:tcPr>
            <w:tcW w:w="2409" w:type="dxa"/>
            <w:tcBorders>
              <w:left w:val="single" w:sz="4" w:space="0" w:color="000000"/>
              <w:bottom w:val="single" w:sz="4" w:space="0" w:color="000000"/>
              <w:right w:val="single" w:sz="4" w:space="0" w:color="000000"/>
            </w:tcBorders>
          </w:tcPr>
          <w:p w14:paraId="4C1BDCBF" w14:textId="77777777" w:rsidR="00686558" w:rsidRDefault="00000000">
            <w:pPr>
              <w:pStyle w:val="LO-normal"/>
              <w:ind w:hanging="2"/>
              <w:rPr>
                <w:rFonts w:ascii="Arial" w:hAnsi="Arial"/>
              </w:rPr>
            </w:pPr>
            <w:r>
              <w:rPr>
                <w:rFonts w:ascii="Arial" w:hAnsi="Arial"/>
              </w:rPr>
              <w:t>Disruption of welfare</w:t>
            </w:r>
          </w:p>
        </w:tc>
        <w:tc>
          <w:tcPr>
            <w:tcW w:w="2350" w:type="dxa"/>
            <w:tcBorders>
              <w:left w:val="single" w:sz="4" w:space="0" w:color="000000"/>
              <w:bottom w:val="single" w:sz="4" w:space="0" w:color="000000"/>
              <w:right w:val="single" w:sz="4" w:space="0" w:color="000000"/>
            </w:tcBorders>
          </w:tcPr>
          <w:p w14:paraId="63F072F0" w14:textId="77777777" w:rsidR="00686558" w:rsidRDefault="00000000">
            <w:pPr>
              <w:pStyle w:val="LO-normal"/>
              <w:ind w:hanging="2"/>
              <w:rPr>
                <w:rFonts w:ascii="Arial" w:hAnsi="Arial"/>
              </w:rPr>
            </w:pPr>
            <w:r>
              <w:rPr>
                <w:rFonts w:ascii="Arial" w:hAnsi="Arial"/>
              </w:rPr>
              <w:t>Low</w:t>
            </w:r>
          </w:p>
        </w:tc>
        <w:tc>
          <w:tcPr>
            <w:tcW w:w="5943" w:type="dxa"/>
            <w:tcBorders>
              <w:left w:val="single" w:sz="4" w:space="0" w:color="000000"/>
              <w:bottom w:val="single" w:sz="4" w:space="0" w:color="000000"/>
              <w:right w:val="single" w:sz="4" w:space="0" w:color="000000"/>
            </w:tcBorders>
          </w:tcPr>
          <w:p w14:paraId="1A763C14" w14:textId="77777777" w:rsidR="00686558" w:rsidRDefault="00000000">
            <w:pPr>
              <w:pStyle w:val="LO-normal"/>
              <w:ind w:hanging="2"/>
            </w:pPr>
            <w:r>
              <w:rPr>
                <w:rFonts w:ascii="Arial" w:hAnsi="Arial"/>
              </w:rPr>
              <w:t xml:space="preserve">Ensuring committee and event organisers to observe any interaction looking suspicious and unpleasant. In such an event, ensuring to take immediate action. </w:t>
            </w:r>
          </w:p>
        </w:tc>
        <w:tc>
          <w:tcPr>
            <w:tcW w:w="1826" w:type="dxa"/>
            <w:tcBorders>
              <w:left w:val="single" w:sz="4" w:space="0" w:color="000000"/>
              <w:bottom w:val="single" w:sz="4" w:space="0" w:color="000000"/>
              <w:right w:val="single" w:sz="4" w:space="0" w:color="000000"/>
            </w:tcBorders>
          </w:tcPr>
          <w:p w14:paraId="44EB8B67" w14:textId="77777777" w:rsidR="00686558" w:rsidRDefault="00686558">
            <w:pPr>
              <w:pStyle w:val="LO-normal"/>
              <w:ind w:hanging="2"/>
              <w:rPr>
                <w:rFonts w:ascii="Arial" w:eastAsia="Arial" w:hAnsi="Arial" w:cs="Arial"/>
              </w:rPr>
            </w:pPr>
          </w:p>
        </w:tc>
      </w:tr>
      <w:tr w:rsidR="00686558" w14:paraId="07B75D00" w14:textId="77777777">
        <w:trPr>
          <w:trHeight w:val="729"/>
        </w:trPr>
        <w:tc>
          <w:tcPr>
            <w:tcW w:w="2547" w:type="dxa"/>
            <w:tcBorders>
              <w:left w:val="single" w:sz="4" w:space="0" w:color="000000"/>
              <w:bottom w:val="single" w:sz="4" w:space="0" w:color="000000"/>
              <w:right w:val="single" w:sz="4" w:space="0" w:color="000000"/>
            </w:tcBorders>
          </w:tcPr>
          <w:p w14:paraId="618B3D93" w14:textId="77777777" w:rsidR="00686558" w:rsidRDefault="00000000">
            <w:pPr>
              <w:pStyle w:val="LO-normal"/>
              <w:ind w:hanging="2"/>
              <w:rPr>
                <w:rFonts w:ascii="Arial" w:hAnsi="Arial"/>
              </w:rPr>
            </w:pPr>
            <w:r>
              <w:rPr>
                <w:rFonts w:ascii="Arial" w:hAnsi="Arial"/>
              </w:rPr>
              <w:t>Equipment</w:t>
            </w:r>
          </w:p>
        </w:tc>
        <w:tc>
          <w:tcPr>
            <w:tcW w:w="2409" w:type="dxa"/>
            <w:tcBorders>
              <w:left w:val="single" w:sz="4" w:space="0" w:color="000000"/>
              <w:bottom w:val="single" w:sz="4" w:space="0" w:color="000000"/>
              <w:right w:val="single" w:sz="4" w:space="0" w:color="000000"/>
            </w:tcBorders>
          </w:tcPr>
          <w:p w14:paraId="35C61794" w14:textId="77777777" w:rsidR="00686558" w:rsidRDefault="00000000">
            <w:pPr>
              <w:pStyle w:val="LO-normal"/>
              <w:ind w:hanging="2"/>
              <w:rPr>
                <w:rFonts w:ascii="Arial" w:hAnsi="Arial"/>
              </w:rPr>
            </w:pPr>
            <w:r>
              <w:rPr>
                <w:rFonts w:ascii="Arial" w:hAnsi="Arial"/>
              </w:rPr>
              <w:t>Sustaining an injury</w:t>
            </w:r>
          </w:p>
        </w:tc>
        <w:tc>
          <w:tcPr>
            <w:tcW w:w="2350" w:type="dxa"/>
            <w:tcBorders>
              <w:left w:val="single" w:sz="4" w:space="0" w:color="000000"/>
              <w:bottom w:val="single" w:sz="4" w:space="0" w:color="000000"/>
              <w:right w:val="single" w:sz="4" w:space="0" w:color="000000"/>
            </w:tcBorders>
          </w:tcPr>
          <w:p w14:paraId="0B83672E" w14:textId="77777777" w:rsidR="00686558" w:rsidRDefault="00000000">
            <w:pPr>
              <w:pStyle w:val="LO-normal"/>
              <w:ind w:hanging="2"/>
              <w:rPr>
                <w:rFonts w:ascii="Arial" w:hAnsi="Arial"/>
              </w:rPr>
            </w:pPr>
            <w:r>
              <w:rPr>
                <w:rFonts w:ascii="Arial" w:hAnsi="Arial"/>
              </w:rPr>
              <w:t>Low</w:t>
            </w:r>
          </w:p>
        </w:tc>
        <w:tc>
          <w:tcPr>
            <w:tcW w:w="5943" w:type="dxa"/>
            <w:tcBorders>
              <w:left w:val="single" w:sz="4" w:space="0" w:color="000000"/>
              <w:bottom w:val="single" w:sz="4" w:space="0" w:color="000000"/>
              <w:right w:val="single" w:sz="4" w:space="0" w:color="000000"/>
            </w:tcBorders>
          </w:tcPr>
          <w:p w14:paraId="4B19FE17" w14:textId="77777777" w:rsidR="00686558" w:rsidRDefault="00000000">
            <w:pPr>
              <w:pStyle w:val="LO-normal"/>
              <w:ind w:hanging="2"/>
              <w:rPr>
                <w:rFonts w:ascii="Arial" w:hAnsi="Arial"/>
              </w:rPr>
            </w:pPr>
            <w:r>
              <w:rPr>
                <w:rFonts w:ascii="Arial" w:hAnsi="Arial"/>
              </w:rPr>
              <w:t>Any equipment weighing above 25 kg is carried by minimum 2 people. All equipment goes through the annual review and condition survey. Ensuring the immediate removal of damaged and unsafe equipment.</w:t>
            </w:r>
          </w:p>
        </w:tc>
        <w:tc>
          <w:tcPr>
            <w:tcW w:w="1826" w:type="dxa"/>
            <w:tcBorders>
              <w:left w:val="single" w:sz="4" w:space="0" w:color="000000"/>
              <w:bottom w:val="single" w:sz="4" w:space="0" w:color="000000"/>
              <w:right w:val="single" w:sz="4" w:space="0" w:color="000000"/>
            </w:tcBorders>
          </w:tcPr>
          <w:p w14:paraId="3F35A2E7" w14:textId="77777777" w:rsidR="00686558" w:rsidRDefault="00686558">
            <w:pPr>
              <w:pStyle w:val="LO-normal"/>
              <w:ind w:hanging="2"/>
              <w:rPr>
                <w:rFonts w:ascii="Arial" w:eastAsia="Arial" w:hAnsi="Arial" w:cs="Arial"/>
              </w:rPr>
            </w:pPr>
          </w:p>
        </w:tc>
      </w:tr>
      <w:tr w:rsidR="00686558" w14:paraId="0F1A3B5D" w14:textId="77777777">
        <w:trPr>
          <w:trHeight w:val="729"/>
        </w:trPr>
        <w:tc>
          <w:tcPr>
            <w:tcW w:w="2547" w:type="dxa"/>
            <w:tcBorders>
              <w:left w:val="single" w:sz="4" w:space="0" w:color="000000"/>
              <w:bottom w:val="single" w:sz="4" w:space="0" w:color="000000"/>
              <w:right w:val="single" w:sz="4" w:space="0" w:color="000000"/>
            </w:tcBorders>
          </w:tcPr>
          <w:p w14:paraId="20777DC0" w14:textId="77777777" w:rsidR="00686558" w:rsidRDefault="00000000">
            <w:pPr>
              <w:pStyle w:val="LO-normal"/>
              <w:ind w:hanging="2"/>
              <w:rPr>
                <w:rFonts w:ascii="Arial" w:hAnsi="Arial"/>
              </w:rPr>
            </w:pPr>
            <w:r>
              <w:rPr>
                <w:rFonts w:ascii="Arial" w:hAnsi="Arial"/>
              </w:rPr>
              <w:t>Management of injuries, illness and infections</w:t>
            </w:r>
          </w:p>
        </w:tc>
        <w:tc>
          <w:tcPr>
            <w:tcW w:w="2409" w:type="dxa"/>
            <w:tcBorders>
              <w:left w:val="single" w:sz="4" w:space="0" w:color="000000"/>
              <w:bottom w:val="single" w:sz="4" w:space="0" w:color="000000"/>
              <w:right w:val="single" w:sz="4" w:space="0" w:color="000000"/>
            </w:tcBorders>
          </w:tcPr>
          <w:p w14:paraId="232003CC" w14:textId="77777777" w:rsidR="00686558" w:rsidRDefault="00000000">
            <w:pPr>
              <w:pStyle w:val="LO-normal"/>
              <w:ind w:hanging="2"/>
              <w:rPr>
                <w:rFonts w:ascii="Arial" w:hAnsi="Arial"/>
              </w:rPr>
            </w:pPr>
            <w:r>
              <w:rPr>
                <w:rFonts w:ascii="Arial" w:hAnsi="Arial"/>
              </w:rPr>
              <w:t>Sustaining an injury and/or spreading an illness</w:t>
            </w:r>
          </w:p>
        </w:tc>
        <w:tc>
          <w:tcPr>
            <w:tcW w:w="2350" w:type="dxa"/>
            <w:tcBorders>
              <w:left w:val="single" w:sz="4" w:space="0" w:color="000000"/>
              <w:bottom w:val="single" w:sz="4" w:space="0" w:color="000000"/>
              <w:right w:val="single" w:sz="4" w:space="0" w:color="000000"/>
            </w:tcBorders>
          </w:tcPr>
          <w:p w14:paraId="1E3E62CE" w14:textId="77777777" w:rsidR="00686558" w:rsidRDefault="00000000">
            <w:pPr>
              <w:pStyle w:val="LO-normal"/>
              <w:ind w:hanging="2"/>
              <w:rPr>
                <w:rFonts w:ascii="Arial" w:hAnsi="Arial"/>
              </w:rPr>
            </w:pPr>
            <w:r>
              <w:rPr>
                <w:rFonts w:ascii="Arial" w:hAnsi="Arial"/>
              </w:rPr>
              <w:t>Medium</w:t>
            </w:r>
          </w:p>
        </w:tc>
        <w:tc>
          <w:tcPr>
            <w:tcW w:w="5943" w:type="dxa"/>
            <w:tcBorders>
              <w:left w:val="single" w:sz="4" w:space="0" w:color="000000"/>
              <w:bottom w:val="single" w:sz="4" w:space="0" w:color="000000"/>
              <w:right w:val="single" w:sz="4" w:space="0" w:color="000000"/>
            </w:tcBorders>
          </w:tcPr>
          <w:p w14:paraId="5A614D6E" w14:textId="7B64F6FD" w:rsidR="00686558" w:rsidRPr="005F6561" w:rsidRDefault="00000000" w:rsidP="005F6561">
            <w:pPr>
              <w:tabs>
                <w:tab w:val="left" w:pos="915"/>
              </w:tabs>
              <w:spacing w:line="20" w:lineRule="atLeast"/>
              <w:rPr>
                <w:rFonts w:ascii="Arial" w:hAnsi="Arial"/>
              </w:rPr>
            </w:pPr>
            <w:r w:rsidRPr="005F6561">
              <w:rPr>
                <w:rFonts w:ascii="Arial" w:eastAsia="Arial" w:hAnsi="Arial" w:cs="Arial"/>
                <w:lang w:val="en-US"/>
              </w:rPr>
              <w:t xml:space="preserve">Ensuring there is a first aid kit available for immediate access if necessary. </w:t>
            </w:r>
            <w:r w:rsidRPr="005F6561">
              <w:rPr>
                <w:rFonts w:ascii="Arial" w:eastAsia="Times New Roman" w:hAnsi="Arial"/>
                <w:lang w:val="en-US"/>
              </w:rPr>
              <w:t xml:space="preserve">Club members are not permitted into the event if they are feeling unwell and are to stay home. </w:t>
            </w:r>
          </w:p>
        </w:tc>
        <w:tc>
          <w:tcPr>
            <w:tcW w:w="1826" w:type="dxa"/>
            <w:tcBorders>
              <w:left w:val="single" w:sz="4" w:space="0" w:color="000000"/>
              <w:bottom w:val="single" w:sz="4" w:space="0" w:color="000000"/>
              <w:right w:val="single" w:sz="4" w:space="0" w:color="000000"/>
            </w:tcBorders>
          </w:tcPr>
          <w:p w14:paraId="61E45192" w14:textId="77777777" w:rsidR="00686558" w:rsidRDefault="00686558">
            <w:pPr>
              <w:pStyle w:val="LO-normal"/>
              <w:ind w:hanging="2"/>
              <w:rPr>
                <w:rFonts w:ascii="Arial" w:eastAsia="Arial" w:hAnsi="Arial" w:cs="Arial"/>
              </w:rPr>
            </w:pPr>
          </w:p>
        </w:tc>
      </w:tr>
      <w:tr w:rsidR="00686558" w14:paraId="6E0C3594" w14:textId="77777777">
        <w:trPr>
          <w:trHeight w:val="729"/>
        </w:trPr>
        <w:tc>
          <w:tcPr>
            <w:tcW w:w="2547" w:type="dxa"/>
            <w:tcBorders>
              <w:left w:val="single" w:sz="4" w:space="0" w:color="000000"/>
              <w:bottom w:val="single" w:sz="4" w:space="0" w:color="000000"/>
              <w:right w:val="single" w:sz="4" w:space="0" w:color="000000"/>
            </w:tcBorders>
          </w:tcPr>
          <w:p w14:paraId="7C6412C8" w14:textId="77777777" w:rsidR="00686558" w:rsidRDefault="00000000">
            <w:pPr>
              <w:pStyle w:val="LO-normal"/>
              <w:ind w:hanging="2"/>
              <w:rPr>
                <w:rFonts w:ascii="Arial" w:hAnsi="Arial"/>
              </w:rPr>
            </w:pPr>
            <w:r>
              <w:rPr>
                <w:rFonts w:ascii="Arial" w:hAnsi="Arial"/>
              </w:rPr>
              <w:t>Travel</w:t>
            </w:r>
          </w:p>
        </w:tc>
        <w:tc>
          <w:tcPr>
            <w:tcW w:w="2409" w:type="dxa"/>
            <w:tcBorders>
              <w:left w:val="single" w:sz="4" w:space="0" w:color="000000"/>
              <w:bottom w:val="single" w:sz="4" w:space="0" w:color="000000"/>
              <w:right w:val="single" w:sz="4" w:space="0" w:color="000000"/>
            </w:tcBorders>
          </w:tcPr>
          <w:p w14:paraId="2631851C" w14:textId="77777777" w:rsidR="00686558" w:rsidRDefault="00000000">
            <w:pPr>
              <w:pStyle w:val="LO-normal"/>
              <w:ind w:hanging="2"/>
              <w:rPr>
                <w:rFonts w:ascii="Arial" w:hAnsi="Arial"/>
              </w:rPr>
            </w:pPr>
            <w:r>
              <w:rPr>
                <w:rFonts w:ascii="Arial" w:hAnsi="Arial"/>
              </w:rPr>
              <w:t>Road accident</w:t>
            </w:r>
          </w:p>
        </w:tc>
        <w:tc>
          <w:tcPr>
            <w:tcW w:w="2350" w:type="dxa"/>
            <w:tcBorders>
              <w:left w:val="single" w:sz="4" w:space="0" w:color="000000"/>
              <w:bottom w:val="single" w:sz="4" w:space="0" w:color="000000"/>
              <w:right w:val="single" w:sz="4" w:space="0" w:color="000000"/>
            </w:tcBorders>
          </w:tcPr>
          <w:p w14:paraId="54CC3FCA" w14:textId="77777777" w:rsidR="00686558" w:rsidRDefault="00000000">
            <w:pPr>
              <w:pStyle w:val="LO-normal"/>
              <w:ind w:hanging="2"/>
              <w:rPr>
                <w:rFonts w:ascii="Arial" w:hAnsi="Arial"/>
              </w:rPr>
            </w:pPr>
            <w:r>
              <w:rPr>
                <w:rFonts w:ascii="Arial" w:hAnsi="Arial"/>
              </w:rPr>
              <w:t>Low</w:t>
            </w:r>
          </w:p>
        </w:tc>
        <w:tc>
          <w:tcPr>
            <w:tcW w:w="5943" w:type="dxa"/>
            <w:tcBorders>
              <w:left w:val="single" w:sz="4" w:space="0" w:color="000000"/>
              <w:bottom w:val="single" w:sz="4" w:space="0" w:color="000000"/>
              <w:right w:val="single" w:sz="4" w:space="0" w:color="000000"/>
            </w:tcBorders>
          </w:tcPr>
          <w:p w14:paraId="3AB80033" w14:textId="77777777" w:rsidR="00686558" w:rsidRDefault="00000000">
            <w:pPr>
              <w:pStyle w:val="LO-normal"/>
              <w:ind w:hanging="2"/>
              <w:rPr>
                <w:rFonts w:ascii="Arial" w:hAnsi="Arial"/>
              </w:rPr>
            </w:pPr>
            <w:r>
              <w:rPr>
                <w:rFonts w:ascii="Arial" w:hAnsi="Arial"/>
              </w:rPr>
              <w:t>Each vehicle carries minimum 2 people to ensure the driver is not alone.  Ensuring that all safety matters are considered when arranging tours, from the suitability of the opposition to the appropriate level of insurance</w:t>
            </w:r>
          </w:p>
        </w:tc>
        <w:tc>
          <w:tcPr>
            <w:tcW w:w="1826" w:type="dxa"/>
            <w:tcBorders>
              <w:left w:val="single" w:sz="4" w:space="0" w:color="000000"/>
              <w:bottom w:val="single" w:sz="4" w:space="0" w:color="000000"/>
              <w:right w:val="single" w:sz="4" w:space="0" w:color="000000"/>
            </w:tcBorders>
          </w:tcPr>
          <w:p w14:paraId="3FEC79DF" w14:textId="77777777" w:rsidR="00686558" w:rsidRDefault="00686558">
            <w:pPr>
              <w:pStyle w:val="LO-normal"/>
              <w:ind w:hanging="2"/>
              <w:rPr>
                <w:rFonts w:ascii="Arial" w:eastAsia="Arial" w:hAnsi="Arial" w:cs="Arial"/>
              </w:rPr>
            </w:pPr>
          </w:p>
        </w:tc>
      </w:tr>
      <w:tr w:rsidR="00686558" w14:paraId="3F49DD40" w14:textId="77777777">
        <w:trPr>
          <w:trHeight w:val="729"/>
        </w:trPr>
        <w:tc>
          <w:tcPr>
            <w:tcW w:w="2547" w:type="dxa"/>
            <w:tcBorders>
              <w:left w:val="single" w:sz="4" w:space="0" w:color="000000"/>
              <w:bottom w:val="single" w:sz="4" w:space="0" w:color="000000"/>
              <w:right w:val="single" w:sz="4" w:space="0" w:color="000000"/>
            </w:tcBorders>
          </w:tcPr>
          <w:p w14:paraId="6570593D" w14:textId="77777777" w:rsidR="00686558" w:rsidRDefault="00000000">
            <w:pPr>
              <w:pStyle w:val="LO-normal"/>
              <w:ind w:hanging="2"/>
              <w:rPr>
                <w:rFonts w:ascii="Arial" w:hAnsi="Arial"/>
              </w:rPr>
            </w:pPr>
            <w:r>
              <w:rPr>
                <w:rFonts w:ascii="Arial" w:hAnsi="Arial"/>
              </w:rPr>
              <w:t>Training and competition program</w:t>
            </w:r>
          </w:p>
        </w:tc>
        <w:tc>
          <w:tcPr>
            <w:tcW w:w="2409" w:type="dxa"/>
            <w:tcBorders>
              <w:left w:val="single" w:sz="4" w:space="0" w:color="000000"/>
              <w:bottom w:val="single" w:sz="4" w:space="0" w:color="000000"/>
              <w:right w:val="single" w:sz="4" w:space="0" w:color="000000"/>
            </w:tcBorders>
          </w:tcPr>
          <w:p w14:paraId="221C5759" w14:textId="77777777" w:rsidR="00686558" w:rsidRDefault="00000000">
            <w:pPr>
              <w:pStyle w:val="LO-normal"/>
              <w:ind w:hanging="2"/>
              <w:rPr>
                <w:rFonts w:ascii="Arial" w:hAnsi="Arial"/>
              </w:rPr>
            </w:pPr>
            <w:r>
              <w:rPr>
                <w:rFonts w:ascii="Arial" w:hAnsi="Arial"/>
              </w:rPr>
              <w:t>Sustaining an injury</w:t>
            </w:r>
          </w:p>
        </w:tc>
        <w:tc>
          <w:tcPr>
            <w:tcW w:w="2350" w:type="dxa"/>
            <w:tcBorders>
              <w:left w:val="single" w:sz="4" w:space="0" w:color="000000"/>
              <w:bottom w:val="single" w:sz="4" w:space="0" w:color="000000"/>
              <w:right w:val="single" w:sz="4" w:space="0" w:color="000000"/>
            </w:tcBorders>
          </w:tcPr>
          <w:p w14:paraId="344FB12C" w14:textId="77777777" w:rsidR="00686558" w:rsidRDefault="00000000">
            <w:pPr>
              <w:pStyle w:val="LO-normal"/>
              <w:ind w:hanging="2"/>
              <w:rPr>
                <w:rFonts w:ascii="Arial" w:hAnsi="Arial"/>
              </w:rPr>
            </w:pPr>
            <w:r>
              <w:rPr>
                <w:rFonts w:ascii="Arial" w:hAnsi="Arial"/>
              </w:rPr>
              <w:t>Low</w:t>
            </w:r>
          </w:p>
        </w:tc>
        <w:tc>
          <w:tcPr>
            <w:tcW w:w="5943" w:type="dxa"/>
            <w:tcBorders>
              <w:left w:val="single" w:sz="4" w:space="0" w:color="000000"/>
              <w:bottom w:val="single" w:sz="4" w:space="0" w:color="000000"/>
              <w:right w:val="single" w:sz="4" w:space="0" w:color="000000"/>
            </w:tcBorders>
          </w:tcPr>
          <w:p w14:paraId="704CB588" w14:textId="77777777" w:rsidR="00686558" w:rsidRDefault="00000000">
            <w:pPr>
              <w:pStyle w:val="LO-normal"/>
              <w:ind w:hanging="2"/>
              <w:rPr>
                <w:rFonts w:ascii="Arial" w:hAnsi="Arial"/>
              </w:rPr>
            </w:pPr>
            <w:r>
              <w:rPr>
                <w:rFonts w:ascii="Arial" w:hAnsi="Arial"/>
              </w:rPr>
              <w:t>Ensuring the in-house competitions are managed by the experienced lifters of the club. Ensuring the minimum required number of helpers, spotters, and referees. Group training sessions are also conducted by committee members.</w:t>
            </w:r>
          </w:p>
        </w:tc>
        <w:tc>
          <w:tcPr>
            <w:tcW w:w="1826" w:type="dxa"/>
            <w:tcBorders>
              <w:left w:val="single" w:sz="4" w:space="0" w:color="000000"/>
              <w:bottom w:val="single" w:sz="4" w:space="0" w:color="000000"/>
              <w:right w:val="single" w:sz="4" w:space="0" w:color="000000"/>
            </w:tcBorders>
          </w:tcPr>
          <w:p w14:paraId="49DD065C" w14:textId="77777777" w:rsidR="00686558" w:rsidRDefault="00686558">
            <w:pPr>
              <w:pStyle w:val="LO-normal"/>
              <w:ind w:hanging="2"/>
              <w:rPr>
                <w:rFonts w:ascii="Arial" w:eastAsia="Arial" w:hAnsi="Arial" w:cs="Arial"/>
              </w:rPr>
            </w:pPr>
          </w:p>
        </w:tc>
      </w:tr>
      <w:tr w:rsidR="00686558" w14:paraId="5CD8E05F" w14:textId="77777777">
        <w:trPr>
          <w:trHeight w:val="729"/>
        </w:trPr>
        <w:tc>
          <w:tcPr>
            <w:tcW w:w="2547" w:type="dxa"/>
            <w:tcBorders>
              <w:left w:val="single" w:sz="4" w:space="0" w:color="000000"/>
              <w:bottom w:val="single" w:sz="4" w:space="0" w:color="000000"/>
              <w:right w:val="single" w:sz="4" w:space="0" w:color="000000"/>
            </w:tcBorders>
          </w:tcPr>
          <w:p w14:paraId="0FB9B453" w14:textId="77777777" w:rsidR="00686558" w:rsidRDefault="00000000">
            <w:pPr>
              <w:pStyle w:val="LO-normal"/>
              <w:ind w:hanging="2"/>
              <w:rPr>
                <w:rFonts w:ascii="Arial" w:hAnsi="Arial"/>
              </w:rPr>
            </w:pPr>
            <w:r>
              <w:rPr>
                <w:rFonts w:ascii="Arial" w:hAnsi="Arial"/>
              </w:rPr>
              <w:t>Weight Management</w:t>
            </w:r>
          </w:p>
        </w:tc>
        <w:tc>
          <w:tcPr>
            <w:tcW w:w="2409" w:type="dxa"/>
            <w:tcBorders>
              <w:left w:val="single" w:sz="4" w:space="0" w:color="000000"/>
              <w:bottom w:val="single" w:sz="4" w:space="0" w:color="000000"/>
              <w:right w:val="single" w:sz="4" w:space="0" w:color="000000"/>
            </w:tcBorders>
          </w:tcPr>
          <w:p w14:paraId="62477FFC" w14:textId="77777777" w:rsidR="00686558" w:rsidRDefault="00000000">
            <w:pPr>
              <w:pStyle w:val="LO-normal"/>
              <w:ind w:hanging="2"/>
              <w:rPr>
                <w:rFonts w:ascii="Arial" w:hAnsi="Arial"/>
              </w:rPr>
            </w:pPr>
            <w:r>
              <w:rPr>
                <w:rFonts w:ascii="Arial" w:hAnsi="Arial"/>
              </w:rPr>
              <w:t>Poor nutrition practices</w:t>
            </w:r>
          </w:p>
        </w:tc>
        <w:tc>
          <w:tcPr>
            <w:tcW w:w="2350" w:type="dxa"/>
            <w:tcBorders>
              <w:left w:val="single" w:sz="4" w:space="0" w:color="000000"/>
              <w:bottom w:val="single" w:sz="4" w:space="0" w:color="000000"/>
              <w:right w:val="single" w:sz="4" w:space="0" w:color="000000"/>
            </w:tcBorders>
          </w:tcPr>
          <w:p w14:paraId="6C05CA59" w14:textId="77777777" w:rsidR="00686558" w:rsidRDefault="00000000">
            <w:pPr>
              <w:pStyle w:val="LO-normal"/>
              <w:ind w:hanging="2"/>
              <w:rPr>
                <w:rFonts w:ascii="Arial" w:hAnsi="Arial"/>
              </w:rPr>
            </w:pPr>
            <w:r>
              <w:rPr>
                <w:rFonts w:ascii="Arial" w:hAnsi="Arial"/>
              </w:rPr>
              <w:t>Low</w:t>
            </w:r>
          </w:p>
        </w:tc>
        <w:tc>
          <w:tcPr>
            <w:tcW w:w="5943" w:type="dxa"/>
            <w:tcBorders>
              <w:left w:val="single" w:sz="4" w:space="0" w:color="000000"/>
              <w:bottom w:val="single" w:sz="4" w:space="0" w:color="000000"/>
              <w:right w:val="single" w:sz="4" w:space="0" w:color="000000"/>
            </w:tcBorders>
          </w:tcPr>
          <w:p w14:paraId="3530B670" w14:textId="7B3ECFCA" w:rsidR="00686558" w:rsidRDefault="00000000">
            <w:pPr>
              <w:pStyle w:val="LO-normal"/>
              <w:ind w:hanging="2"/>
            </w:pPr>
            <w:r>
              <w:rPr>
                <w:rFonts w:ascii="Arial" w:hAnsi="Arial"/>
                <w:color w:val="000000"/>
              </w:rPr>
              <w:t>Promoting a balanced and nutritionally adequate diet to support club members’ training and competition needs.</w:t>
            </w:r>
            <w:r>
              <w:rPr>
                <w:rFonts w:ascii="S hne;ui-sans-serif;system-ui;a" w:hAnsi="S hne;ui-sans-serif;system-ui;a"/>
                <w:color w:val="D1D5DB"/>
                <w:sz w:val="30"/>
              </w:rPr>
              <w:t xml:space="preserve"> </w:t>
            </w:r>
            <w:r w:rsidR="00CA3F90" w:rsidRPr="00CA3F90">
              <w:rPr>
                <w:rFonts w:ascii="Arial" w:hAnsi="Arial" w:cs="Arial"/>
              </w:rPr>
              <w:t xml:space="preserve">Water cutting is not to be advised, and if </w:t>
            </w:r>
            <w:r w:rsidR="005F6561">
              <w:rPr>
                <w:rFonts w:ascii="Arial" w:hAnsi="Arial" w:cs="Arial"/>
              </w:rPr>
              <w:t xml:space="preserve">to be </w:t>
            </w:r>
            <w:r w:rsidR="00CA3F90" w:rsidRPr="00CA3F90">
              <w:rPr>
                <w:rFonts w:ascii="Arial" w:hAnsi="Arial" w:cs="Arial"/>
              </w:rPr>
              <w:t>done,</w:t>
            </w:r>
            <w:r w:rsidR="005F6561">
              <w:rPr>
                <w:rFonts w:ascii="Arial" w:hAnsi="Arial" w:cs="Arial"/>
              </w:rPr>
              <w:t xml:space="preserve"> only</w:t>
            </w:r>
            <w:r w:rsidR="00CA3F90" w:rsidRPr="00CA3F90">
              <w:rPr>
                <w:rFonts w:ascii="Arial" w:hAnsi="Arial" w:cs="Arial"/>
              </w:rPr>
              <w:t xml:space="preserve"> with the help of a coach or experienced nutritionist</w:t>
            </w:r>
            <w:r w:rsidR="005F6561">
              <w:rPr>
                <w:rFonts w:ascii="Arial" w:hAnsi="Arial" w:cs="Arial"/>
              </w:rPr>
              <w:t>.</w:t>
            </w:r>
          </w:p>
        </w:tc>
        <w:tc>
          <w:tcPr>
            <w:tcW w:w="1826" w:type="dxa"/>
            <w:tcBorders>
              <w:left w:val="single" w:sz="4" w:space="0" w:color="000000"/>
              <w:bottom w:val="single" w:sz="4" w:space="0" w:color="000000"/>
              <w:right w:val="single" w:sz="4" w:space="0" w:color="000000"/>
            </w:tcBorders>
          </w:tcPr>
          <w:p w14:paraId="28D3B524" w14:textId="77777777" w:rsidR="00686558" w:rsidRDefault="00686558">
            <w:pPr>
              <w:pStyle w:val="LO-normal"/>
              <w:ind w:hanging="2"/>
              <w:rPr>
                <w:rFonts w:ascii="Arial" w:eastAsia="Arial" w:hAnsi="Arial" w:cs="Arial"/>
              </w:rPr>
            </w:pPr>
          </w:p>
        </w:tc>
      </w:tr>
      <w:tr w:rsidR="00686558" w14:paraId="5CE9F52B" w14:textId="77777777">
        <w:trPr>
          <w:trHeight w:val="729"/>
        </w:trPr>
        <w:tc>
          <w:tcPr>
            <w:tcW w:w="2547" w:type="dxa"/>
            <w:tcBorders>
              <w:left w:val="single" w:sz="4" w:space="0" w:color="000000"/>
              <w:bottom w:val="single" w:sz="4" w:space="0" w:color="000000"/>
              <w:right w:val="single" w:sz="4" w:space="0" w:color="000000"/>
            </w:tcBorders>
          </w:tcPr>
          <w:p w14:paraId="0724827E" w14:textId="77777777" w:rsidR="00686558" w:rsidRDefault="00000000">
            <w:pPr>
              <w:pStyle w:val="LO-normal"/>
              <w:ind w:hanging="2"/>
              <w:rPr>
                <w:rFonts w:ascii="Arial" w:hAnsi="Arial"/>
              </w:rPr>
            </w:pPr>
            <w:r>
              <w:rPr>
                <w:rFonts w:ascii="Arial" w:hAnsi="Arial"/>
              </w:rPr>
              <w:t>Concussion</w:t>
            </w:r>
          </w:p>
        </w:tc>
        <w:tc>
          <w:tcPr>
            <w:tcW w:w="2409" w:type="dxa"/>
            <w:tcBorders>
              <w:left w:val="single" w:sz="4" w:space="0" w:color="000000"/>
              <w:bottom w:val="single" w:sz="4" w:space="0" w:color="000000"/>
              <w:right w:val="single" w:sz="4" w:space="0" w:color="000000"/>
            </w:tcBorders>
          </w:tcPr>
          <w:p w14:paraId="1EAED76B" w14:textId="77777777" w:rsidR="00686558" w:rsidRDefault="00000000">
            <w:pPr>
              <w:pStyle w:val="LO-normal"/>
              <w:ind w:hanging="2"/>
              <w:rPr>
                <w:rFonts w:ascii="Arial" w:hAnsi="Arial"/>
              </w:rPr>
            </w:pPr>
            <w:r>
              <w:rPr>
                <w:rFonts w:ascii="Arial" w:hAnsi="Arial"/>
              </w:rPr>
              <w:t>Sustaining an injury</w:t>
            </w:r>
          </w:p>
        </w:tc>
        <w:tc>
          <w:tcPr>
            <w:tcW w:w="2350" w:type="dxa"/>
            <w:tcBorders>
              <w:left w:val="single" w:sz="4" w:space="0" w:color="000000"/>
              <w:bottom w:val="single" w:sz="4" w:space="0" w:color="000000"/>
              <w:right w:val="single" w:sz="4" w:space="0" w:color="000000"/>
            </w:tcBorders>
          </w:tcPr>
          <w:p w14:paraId="348AEDD4" w14:textId="0A463783" w:rsidR="00686558" w:rsidRDefault="005F6561">
            <w:pPr>
              <w:pStyle w:val="LO-normal"/>
              <w:ind w:hanging="2"/>
              <w:rPr>
                <w:rFonts w:ascii="Arial" w:hAnsi="Arial"/>
              </w:rPr>
            </w:pPr>
            <w:r>
              <w:rPr>
                <w:rFonts w:ascii="Arial" w:hAnsi="Arial"/>
              </w:rPr>
              <w:t>Low</w:t>
            </w:r>
          </w:p>
        </w:tc>
        <w:tc>
          <w:tcPr>
            <w:tcW w:w="5943" w:type="dxa"/>
            <w:tcBorders>
              <w:left w:val="single" w:sz="4" w:space="0" w:color="000000"/>
              <w:bottom w:val="single" w:sz="4" w:space="0" w:color="000000"/>
              <w:right w:val="single" w:sz="4" w:space="0" w:color="000000"/>
            </w:tcBorders>
          </w:tcPr>
          <w:p w14:paraId="50D29C35" w14:textId="77777777" w:rsidR="00686558" w:rsidRDefault="00000000">
            <w:pPr>
              <w:pStyle w:val="LO-normal"/>
              <w:ind w:hanging="2"/>
              <w:rPr>
                <w:rFonts w:ascii="Arial" w:hAnsi="Arial"/>
              </w:rPr>
            </w:pPr>
            <w:r>
              <w:rPr>
                <w:rFonts w:ascii="Arial" w:hAnsi="Arial"/>
              </w:rPr>
              <w:t xml:space="preserve">Ensuring the proper coaching and technical instruction and equipment safety.  Encouraging the use of spotters during lifting. </w:t>
            </w:r>
            <w:r>
              <w:rPr>
                <w:rFonts w:ascii="Arial" w:eastAsia="Arial" w:hAnsi="Arial" w:cs="Arial"/>
                <w:lang w:val="en-US"/>
              </w:rPr>
              <w:lastRenderedPageBreak/>
              <w:t xml:space="preserve">Ensuring there is a first aid kit available for immediate access if necessary. </w:t>
            </w:r>
            <w:r>
              <w:rPr>
                <w:rFonts w:ascii="Arial" w:hAnsi="Arial"/>
              </w:rPr>
              <w:t xml:space="preserve"> </w:t>
            </w:r>
          </w:p>
        </w:tc>
        <w:tc>
          <w:tcPr>
            <w:tcW w:w="1826" w:type="dxa"/>
            <w:tcBorders>
              <w:left w:val="single" w:sz="4" w:space="0" w:color="000000"/>
              <w:bottom w:val="single" w:sz="4" w:space="0" w:color="000000"/>
              <w:right w:val="single" w:sz="4" w:space="0" w:color="000000"/>
            </w:tcBorders>
          </w:tcPr>
          <w:p w14:paraId="3ABF6DF4" w14:textId="77777777" w:rsidR="00686558" w:rsidRDefault="00686558">
            <w:pPr>
              <w:pStyle w:val="LO-normal"/>
              <w:ind w:hanging="2"/>
              <w:rPr>
                <w:rFonts w:ascii="Arial" w:eastAsia="Arial" w:hAnsi="Arial" w:cs="Arial"/>
              </w:rPr>
            </w:pPr>
          </w:p>
        </w:tc>
      </w:tr>
      <w:tr w:rsidR="00686558" w14:paraId="5FECF1C1" w14:textId="77777777">
        <w:trPr>
          <w:trHeight w:val="729"/>
        </w:trPr>
        <w:tc>
          <w:tcPr>
            <w:tcW w:w="2547" w:type="dxa"/>
            <w:tcBorders>
              <w:left w:val="single" w:sz="4" w:space="0" w:color="000000"/>
              <w:bottom w:val="single" w:sz="4" w:space="0" w:color="000000"/>
              <w:right w:val="single" w:sz="4" w:space="0" w:color="000000"/>
            </w:tcBorders>
          </w:tcPr>
          <w:p w14:paraId="166F500F" w14:textId="77777777" w:rsidR="00686558" w:rsidRDefault="00000000">
            <w:pPr>
              <w:pStyle w:val="LO-normal"/>
              <w:ind w:hanging="2"/>
              <w:rPr>
                <w:rFonts w:ascii="Arial" w:hAnsi="Arial"/>
              </w:rPr>
            </w:pPr>
            <w:r>
              <w:rPr>
                <w:rFonts w:ascii="Arial" w:hAnsi="Arial"/>
              </w:rPr>
              <w:t>Doping</w:t>
            </w:r>
          </w:p>
        </w:tc>
        <w:tc>
          <w:tcPr>
            <w:tcW w:w="2409" w:type="dxa"/>
            <w:tcBorders>
              <w:left w:val="single" w:sz="4" w:space="0" w:color="000000"/>
              <w:bottom w:val="single" w:sz="4" w:space="0" w:color="000000"/>
              <w:right w:val="single" w:sz="4" w:space="0" w:color="000000"/>
            </w:tcBorders>
          </w:tcPr>
          <w:p w14:paraId="475F1655" w14:textId="77777777" w:rsidR="00686558" w:rsidRDefault="00000000">
            <w:pPr>
              <w:pStyle w:val="LO-normal"/>
              <w:ind w:hanging="2"/>
              <w:rPr>
                <w:rFonts w:ascii="Arial" w:hAnsi="Arial"/>
              </w:rPr>
            </w:pPr>
            <w:r>
              <w:rPr>
                <w:rFonts w:ascii="Arial" w:hAnsi="Arial"/>
              </w:rPr>
              <w:t>Inadvertent doping violations</w:t>
            </w:r>
          </w:p>
        </w:tc>
        <w:tc>
          <w:tcPr>
            <w:tcW w:w="2350" w:type="dxa"/>
            <w:tcBorders>
              <w:left w:val="single" w:sz="4" w:space="0" w:color="000000"/>
              <w:bottom w:val="single" w:sz="4" w:space="0" w:color="000000"/>
              <w:right w:val="single" w:sz="4" w:space="0" w:color="000000"/>
            </w:tcBorders>
          </w:tcPr>
          <w:p w14:paraId="25E88E47" w14:textId="77777777" w:rsidR="00686558" w:rsidRDefault="00000000">
            <w:pPr>
              <w:pStyle w:val="LO-normal"/>
              <w:ind w:hanging="2"/>
              <w:rPr>
                <w:rFonts w:ascii="Arial" w:hAnsi="Arial"/>
              </w:rPr>
            </w:pPr>
            <w:r>
              <w:rPr>
                <w:rFonts w:ascii="Arial" w:hAnsi="Arial"/>
              </w:rPr>
              <w:t>Low</w:t>
            </w:r>
          </w:p>
        </w:tc>
        <w:tc>
          <w:tcPr>
            <w:tcW w:w="5943" w:type="dxa"/>
            <w:tcBorders>
              <w:left w:val="single" w:sz="4" w:space="0" w:color="000000"/>
              <w:bottom w:val="single" w:sz="4" w:space="0" w:color="000000"/>
              <w:right w:val="single" w:sz="4" w:space="0" w:color="000000"/>
            </w:tcBorders>
          </w:tcPr>
          <w:p w14:paraId="65A6F3A3" w14:textId="77777777" w:rsidR="00686558" w:rsidRDefault="00000000">
            <w:pPr>
              <w:pStyle w:val="LO-normal"/>
              <w:ind w:hanging="2"/>
            </w:pPr>
            <w:r>
              <w:rPr>
                <w:rFonts w:ascii="Arial" w:hAnsi="Arial"/>
                <w:color w:val="000000"/>
              </w:rPr>
              <w:t>Ensuring the club members are provided the context on the prevalence and consequences of doping. Ensuring the compliance with the rules and regulations of UK Anti-Doping.</w:t>
            </w:r>
          </w:p>
        </w:tc>
        <w:tc>
          <w:tcPr>
            <w:tcW w:w="1826" w:type="dxa"/>
            <w:tcBorders>
              <w:left w:val="single" w:sz="4" w:space="0" w:color="000000"/>
              <w:bottom w:val="single" w:sz="4" w:space="0" w:color="000000"/>
              <w:right w:val="single" w:sz="4" w:space="0" w:color="000000"/>
            </w:tcBorders>
          </w:tcPr>
          <w:p w14:paraId="50DD96BF" w14:textId="77777777" w:rsidR="00686558" w:rsidRDefault="00686558">
            <w:pPr>
              <w:pStyle w:val="LO-normal"/>
              <w:ind w:hanging="2"/>
              <w:rPr>
                <w:rFonts w:ascii="Arial" w:eastAsia="Arial" w:hAnsi="Arial" w:cs="Arial"/>
              </w:rPr>
            </w:pPr>
          </w:p>
        </w:tc>
      </w:tr>
      <w:tr w:rsidR="00686558" w14:paraId="230D81A3" w14:textId="77777777">
        <w:trPr>
          <w:trHeight w:val="729"/>
        </w:trPr>
        <w:tc>
          <w:tcPr>
            <w:tcW w:w="2547" w:type="dxa"/>
            <w:tcBorders>
              <w:left w:val="single" w:sz="4" w:space="0" w:color="000000"/>
              <w:bottom w:val="single" w:sz="4" w:space="0" w:color="000000"/>
              <w:right w:val="single" w:sz="4" w:space="0" w:color="000000"/>
            </w:tcBorders>
          </w:tcPr>
          <w:p w14:paraId="2003672F" w14:textId="77777777" w:rsidR="00686558" w:rsidRDefault="00000000">
            <w:pPr>
              <w:pStyle w:val="LO-normal"/>
              <w:ind w:hanging="2"/>
              <w:rPr>
                <w:rFonts w:ascii="Arial" w:hAnsi="Arial"/>
              </w:rPr>
            </w:pPr>
            <w:r>
              <w:rPr>
                <w:rFonts w:ascii="Arial" w:hAnsi="Arial"/>
              </w:rPr>
              <w:t>Social activities and alcohol</w:t>
            </w:r>
          </w:p>
        </w:tc>
        <w:tc>
          <w:tcPr>
            <w:tcW w:w="2409" w:type="dxa"/>
            <w:tcBorders>
              <w:left w:val="single" w:sz="4" w:space="0" w:color="000000"/>
              <w:bottom w:val="single" w:sz="4" w:space="0" w:color="000000"/>
              <w:right w:val="single" w:sz="4" w:space="0" w:color="000000"/>
            </w:tcBorders>
          </w:tcPr>
          <w:p w14:paraId="3D9A4965" w14:textId="77777777" w:rsidR="00686558" w:rsidRDefault="00000000">
            <w:pPr>
              <w:pStyle w:val="LO-normal"/>
              <w:ind w:hanging="2"/>
              <w:rPr>
                <w:rFonts w:ascii="Arial" w:hAnsi="Arial"/>
              </w:rPr>
            </w:pPr>
            <w:r>
              <w:rPr>
                <w:rFonts w:ascii="Arial" w:hAnsi="Arial"/>
              </w:rPr>
              <w:t>Inappropriate behaviour, conflicts, or harassment</w:t>
            </w:r>
          </w:p>
        </w:tc>
        <w:tc>
          <w:tcPr>
            <w:tcW w:w="2350" w:type="dxa"/>
            <w:tcBorders>
              <w:left w:val="single" w:sz="4" w:space="0" w:color="000000"/>
              <w:bottom w:val="single" w:sz="4" w:space="0" w:color="000000"/>
              <w:right w:val="single" w:sz="4" w:space="0" w:color="000000"/>
            </w:tcBorders>
          </w:tcPr>
          <w:p w14:paraId="62FE80EE" w14:textId="77777777" w:rsidR="00686558" w:rsidRDefault="00000000">
            <w:pPr>
              <w:pStyle w:val="LO-normal"/>
              <w:ind w:hanging="2"/>
            </w:pPr>
            <w:r>
              <w:rPr>
                <w:rFonts w:ascii="Arial" w:hAnsi="Arial"/>
              </w:rPr>
              <w:t>Medium</w:t>
            </w:r>
          </w:p>
        </w:tc>
        <w:tc>
          <w:tcPr>
            <w:tcW w:w="5943" w:type="dxa"/>
            <w:tcBorders>
              <w:left w:val="single" w:sz="4" w:space="0" w:color="000000"/>
              <w:bottom w:val="single" w:sz="4" w:space="0" w:color="000000"/>
              <w:right w:val="single" w:sz="4" w:space="0" w:color="000000"/>
            </w:tcBorders>
          </w:tcPr>
          <w:p w14:paraId="58A5111D" w14:textId="721D865C" w:rsidR="00686558" w:rsidRDefault="00000000">
            <w:pPr>
              <w:pStyle w:val="LO-normal"/>
              <w:ind w:hanging="2"/>
              <w:rPr>
                <w:rFonts w:ascii="Arial" w:hAnsi="Arial"/>
                <w:color w:val="000000"/>
              </w:rPr>
            </w:pPr>
            <w:r>
              <w:rPr>
                <w:rFonts w:ascii="Arial" w:hAnsi="Arial"/>
                <w:color w:val="000000"/>
              </w:rPr>
              <w:t xml:space="preserve">Encouraging responsible alcohol consumption.  </w:t>
            </w:r>
            <w:r w:rsidR="005F6561">
              <w:rPr>
                <w:rFonts w:ascii="Arial" w:hAnsi="Arial"/>
                <w:color w:val="000000"/>
              </w:rPr>
              <w:t>Communicating the</w:t>
            </w:r>
            <w:r>
              <w:rPr>
                <w:rFonts w:ascii="Arial" w:hAnsi="Arial"/>
                <w:color w:val="000000"/>
              </w:rPr>
              <w:t xml:space="preserve"> club's code of conduct and expectations for respectful behaviour during social events.</w:t>
            </w:r>
          </w:p>
        </w:tc>
        <w:tc>
          <w:tcPr>
            <w:tcW w:w="1826" w:type="dxa"/>
            <w:tcBorders>
              <w:left w:val="single" w:sz="4" w:space="0" w:color="000000"/>
              <w:bottom w:val="single" w:sz="4" w:space="0" w:color="000000"/>
              <w:right w:val="single" w:sz="4" w:space="0" w:color="000000"/>
            </w:tcBorders>
          </w:tcPr>
          <w:p w14:paraId="4F8E5987" w14:textId="77777777" w:rsidR="00686558" w:rsidRDefault="00686558">
            <w:pPr>
              <w:pStyle w:val="LO-normal"/>
              <w:ind w:hanging="2"/>
              <w:rPr>
                <w:rFonts w:ascii="Arial" w:eastAsia="Arial" w:hAnsi="Arial" w:cs="Arial"/>
              </w:rPr>
            </w:pPr>
          </w:p>
        </w:tc>
      </w:tr>
    </w:tbl>
    <w:p w14:paraId="58330BC7" w14:textId="77777777" w:rsidR="00686558" w:rsidRDefault="00686558">
      <w:pPr>
        <w:pStyle w:val="LO-normal"/>
      </w:pPr>
    </w:p>
    <w:p w14:paraId="3957A8A9" w14:textId="77777777" w:rsidR="00686558" w:rsidRDefault="00000000">
      <w:pPr>
        <w:pStyle w:val="LO-normal"/>
        <w:rPr>
          <w:rFonts w:ascii="Arial" w:eastAsia="Arial" w:hAnsi="Arial" w:cs="Arial"/>
          <w:color w:val="000000"/>
        </w:rPr>
      </w:pPr>
      <w:r>
        <w:rPr>
          <w:rFonts w:ascii="Arial" w:eastAsia="Arial" w:hAnsi="Arial" w:cs="Arial"/>
          <w:b/>
          <w:color w:val="000000"/>
        </w:rPr>
        <w:t>EMERGENCY PROCEDURES</w:t>
      </w:r>
    </w:p>
    <w:tbl>
      <w:tblPr>
        <w:tblW w:w="15108" w:type="dxa"/>
        <w:tblLook w:val="0000" w:firstRow="0" w:lastRow="0" w:firstColumn="0" w:lastColumn="0" w:noHBand="0" w:noVBand="0"/>
      </w:tblPr>
      <w:tblGrid>
        <w:gridCol w:w="15108"/>
      </w:tblGrid>
      <w:tr w:rsidR="00686558" w14:paraId="0145F048" w14:textId="77777777">
        <w:tc>
          <w:tcPr>
            <w:tcW w:w="15108" w:type="dxa"/>
            <w:tcBorders>
              <w:top w:val="single" w:sz="4" w:space="0" w:color="000000"/>
              <w:left w:val="single" w:sz="4" w:space="0" w:color="000000"/>
              <w:bottom w:val="single" w:sz="4" w:space="0" w:color="000000"/>
              <w:right w:val="single" w:sz="4" w:space="0" w:color="000000"/>
            </w:tcBorders>
          </w:tcPr>
          <w:p w14:paraId="72EE2D4A" w14:textId="77777777" w:rsidR="00686558" w:rsidRDefault="00000000">
            <w:pPr>
              <w:pStyle w:val="LO-normal"/>
              <w:rPr>
                <w:rFonts w:ascii="Arial" w:eastAsia="Arial" w:hAnsi="Arial" w:cs="Arial"/>
                <w:color w:val="000000"/>
              </w:rPr>
            </w:pPr>
            <w:r>
              <w:rPr>
                <w:rFonts w:ascii="Arial" w:eastAsia="Arial" w:hAnsi="Arial" w:cs="Arial"/>
                <w:color w:val="000000"/>
              </w:rPr>
              <w:t>Action to be taken in case of reasonably foreseeable emergencies (e.g., overheating, loss of electricity, flooding)</w:t>
            </w:r>
          </w:p>
          <w:p w14:paraId="364C5E2E" w14:textId="77777777" w:rsidR="00686558" w:rsidRDefault="00686558">
            <w:pPr>
              <w:pStyle w:val="LO-normal"/>
              <w:rPr>
                <w:rFonts w:ascii="Arial" w:eastAsia="Arial" w:hAnsi="Arial" w:cs="Arial"/>
                <w:color w:val="000000"/>
              </w:rPr>
            </w:pPr>
          </w:p>
          <w:p w14:paraId="2AC5CC93" w14:textId="77777777" w:rsidR="00686558" w:rsidRDefault="00686558">
            <w:pPr>
              <w:pStyle w:val="LO-normal"/>
              <w:rPr>
                <w:rFonts w:ascii="Arial" w:eastAsia="Arial" w:hAnsi="Arial" w:cs="Arial"/>
                <w:color w:val="000000"/>
              </w:rPr>
            </w:pPr>
          </w:p>
        </w:tc>
      </w:tr>
    </w:tbl>
    <w:p w14:paraId="731FBB91" w14:textId="77777777" w:rsidR="00686558" w:rsidRDefault="00686558">
      <w:pPr>
        <w:pStyle w:val="LO-normal"/>
        <w:rPr>
          <w:rFonts w:ascii="Arial" w:eastAsia="Arial" w:hAnsi="Arial" w:cs="Arial"/>
          <w:color w:val="000000"/>
        </w:rPr>
      </w:pPr>
    </w:p>
    <w:p w14:paraId="236B9979" w14:textId="77777777" w:rsidR="00686558" w:rsidRDefault="00000000">
      <w:pPr>
        <w:pStyle w:val="LO-normal"/>
        <w:spacing w:before="120"/>
        <w:rPr>
          <w:rFonts w:ascii="Arial" w:eastAsia="Arial" w:hAnsi="Arial" w:cs="Arial"/>
          <w:b/>
          <w:color w:val="000000"/>
        </w:rPr>
      </w:pPr>
      <w:r>
        <w:rPr>
          <w:rFonts w:ascii="Arial" w:eastAsia="Arial" w:hAnsi="Arial" w:cs="Arial"/>
          <w:b/>
          <w:color w:val="000000"/>
        </w:rPr>
        <w:t>ASSESSOR</w:t>
      </w:r>
    </w:p>
    <w:tbl>
      <w:tblPr>
        <w:tblW w:w="15073" w:type="dxa"/>
        <w:tblLook w:val="0000" w:firstRow="0" w:lastRow="0" w:firstColumn="0" w:lastColumn="0" w:noHBand="0" w:noVBand="0"/>
      </w:tblPr>
      <w:tblGrid>
        <w:gridCol w:w="2602"/>
        <w:gridCol w:w="2588"/>
        <w:gridCol w:w="1610"/>
        <w:gridCol w:w="3361"/>
        <w:gridCol w:w="2457"/>
        <w:gridCol w:w="2455"/>
      </w:tblGrid>
      <w:tr w:rsidR="00686558" w14:paraId="4C16456F" w14:textId="77777777">
        <w:trPr>
          <w:trHeight w:val="139"/>
        </w:trPr>
        <w:tc>
          <w:tcPr>
            <w:tcW w:w="2601" w:type="dxa"/>
            <w:tcBorders>
              <w:top w:val="single" w:sz="4" w:space="0" w:color="000000"/>
              <w:left w:val="single" w:sz="4" w:space="0" w:color="000000"/>
              <w:bottom w:val="single" w:sz="4" w:space="0" w:color="000000"/>
              <w:right w:val="single" w:sz="4" w:space="0" w:color="000000"/>
            </w:tcBorders>
          </w:tcPr>
          <w:p w14:paraId="71EB7645" w14:textId="77777777" w:rsidR="00686558" w:rsidRDefault="00000000">
            <w:pPr>
              <w:pStyle w:val="LO-normal"/>
              <w:rPr>
                <w:rFonts w:ascii="Arial" w:eastAsia="Arial" w:hAnsi="Arial" w:cs="Arial"/>
                <w:color w:val="000000"/>
              </w:rPr>
            </w:pPr>
            <w:r>
              <w:rPr>
                <w:rFonts w:ascii="Arial" w:eastAsia="Arial" w:hAnsi="Arial" w:cs="Arial"/>
                <w:b/>
                <w:color w:val="000000"/>
              </w:rPr>
              <w:t>Name of assessor:</w:t>
            </w:r>
          </w:p>
        </w:tc>
        <w:tc>
          <w:tcPr>
            <w:tcW w:w="2588" w:type="dxa"/>
            <w:tcBorders>
              <w:top w:val="single" w:sz="4" w:space="0" w:color="000000"/>
              <w:left w:val="single" w:sz="4" w:space="0" w:color="000000"/>
              <w:bottom w:val="single" w:sz="4" w:space="0" w:color="000000"/>
              <w:right w:val="single" w:sz="4" w:space="0" w:color="000000"/>
            </w:tcBorders>
          </w:tcPr>
          <w:p w14:paraId="7125218F" w14:textId="77777777" w:rsidR="00686558" w:rsidRDefault="00000000">
            <w:pPr>
              <w:pStyle w:val="LO-normal"/>
              <w:rPr>
                <w:rFonts w:ascii="Arial" w:eastAsia="Arial" w:hAnsi="Arial" w:cs="Arial"/>
                <w:color w:val="000000"/>
              </w:rPr>
            </w:pPr>
            <w:r>
              <w:rPr>
                <w:rFonts w:ascii="Arial" w:eastAsia="Arial" w:hAnsi="Arial" w:cs="Arial"/>
                <w:b/>
                <w:color w:val="000000"/>
              </w:rPr>
              <w:t>Signature:</w:t>
            </w:r>
          </w:p>
        </w:tc>
        <w:tc>
          <w:tcPr>
            <w:tcW w:w="1610" w:type="dxa"/>
            <w:tcBorders>
              <w:top w:val="single" w:sz="4" w:space="0" w:color="000000"/>
              <w:left w:val="single" w:sz="4" w:space="0" w:color="000000"/>
              <w:bottom w:val="single" w:sz="4" w:space="0" w:color="000000"/>
              <w:right w:val="single" w:sz="4" w:space="0" w:color="000000"/>
            </w:tcBorders>
          </w:tcPr>
          <w:p w14:paraId="38856BC0" w14:textId="77777777" w:rsidR="00686558" w:rsidRDefault="00000000">
            <w:pPr>
              <w:pStyle w:val="LO-normal"/>
              <w:rPr>
                <w:rFonts w:ascii="Arial" w:eastAsia="Arial" w:hAnsi="Arial" w:cs="Arial"/>
                <w:color w:val="000000"/>
              </w:rPr>
            </w:pPr>
            <w:r>
              <w:rPr>
                <w:rFonts w:ascii="Arial" w:eastAsia="Arial" w:hAnsi="Arial" w:cs="Arial"/>
                <w:b/>
                <w:color w:val="000000"/>
              </w:rPr>
              <w:t>Date</w:t>
            </w:r>
          </w:p>
        </w:tc>
        <w:tc>
          <w:tcPr>
            <w:tcW w:w="3361" w:type="dxa"/>
            <w:tcBorders>
              <w:top w:val="single" w:sz="4" w:space="0" w:color="000000"/>
              <w:left w:val="single" w:sz="4" w:space="0" w:color="000000"/>
              <w:bottom w:val="single" w:sz="4" w:space="0" w:color="000000"/>
              <w:right w:val="single" w:sz="4" w:space="0" w:color="000000"/>
            </w:tcBorders>
          </w:tcPr>
          <w:p w14:paraId="718387E1" w14:textId="77777777" w:rsidR="00686558" w:rsidRDefault="00000000">
            <w:pPr>
              <w:pStyle w:val="LO-normal"/>
              <w:rPr>
                <w:rFonts w:ascii="Arial" w:eastAsia="Arial" w:hAnsi="Arial" w:cs="Arial"/>
                <w:color w:val="000000"/>
              </w:rPr>
            </w:pPr>
            <w:r>
              <w:rPr>
                <w:rFonts w:ascii="Arial" w:eastAsia="Arial" w:hAnsi="Arial" w:cs="Arial"/>
                <w:b/>
                <w:color w:val="000000"/>
              </w:rPr>
              <w:t>Name of Supervisor:</w:t>
            </w:r>
          </w:p>
        </w:tc>
        <w:tc>
          <w:tcPr>
            <w:tcW w:w="2457" w:type="dxa"/>
            <w:tcBorders>
              <w:top w:val="single" w:sz="4" w:space="0" w:color="000000"/>
              <w:left w:val="single" w:sz="4" w:space="0" w:color="000000"/>
              <w:bottom w:val="single" w:sz="4" w:space="0" w:color="000000"/>
              <w:right w:val="single" w:sz="4" w:space="0" w:color="000000"/>
            </w:tcBorders>
          </w:tcPr>
          <w:p w14:paraId="5E00A87D" w14:textId="77777777" w:rsidR="00686558" w:rsidRDefault="00000000">
            <w:pPr>
              <w:pStyle w:val="LO-normal"/>
              <w:rPr>
                <w:rFonts w:ascii="Arial" w:eastAsia="Arial" w:hAnsi="Arial" w:cs="Arial"/>
                <w:color w:val="000000"/>
              </w:rPr>
            </w:pPr>
            <w:r>
              <w:rPr>
                <w:rFonts w:ascii="Arial" w:eastAsia="Arial" w:hAnsi="Arial" w:cs="Arial"/>
                <w:b/>
                <w:color w:val="000000"/>
              </w:rPr>
              <w:t>Signature:</w:t>
            </w:r>
          </w:p>
        </w:tc>
        <w:tc>
          <w:tcPr>
            <w:tcW w:w="2455" w:type="dxa"/>
            <w:tcBorders>
              <w:top w:val="single" w:sz="4" w:space="0" w:color="000000"/>
              <w:left w:val="single" w:sz="4" w:space="0" w:color="000000"/>
              <w:bottom w:val="single" w:sz="4" w:space="0" w:color="000000"/>
              <w:right w:val="single" w:sz="4" w:space="0" w:color="000000"/>
            </w:tcBorders>
          </w:tcPr>
          <w:p w14:paraId="5A4CB706" w14:textId="77777777" w:rsidR="00686558" w:rsidRDefault="00000000">
            <w:pPr>
              <w:pStyle w:val="LO-normal"/>
              <w:rPr>
                <w:rFonts w:ascii="Arial" w:eastAsia="Arial" w:hAnsi="Arial" w:cs="Arial"/>
                <w:color w:val="000000"/>
              </w:rPr>
            </w:pPr>
            <w:r>
              <w:rPr>
                <w:rFonts w:ascii="Arial" w:eastAsia="Arial" w:hAnsi="Arial" w:cs="Arial"/>
                <w:b/>
                <w:color w:val="000000"/>
              </w:rPr>
              <w:t>Date</w:t>
            </w:r>
          </w:p>
        </w:tc>
      </w:tr>
      <w:tr w:rsidR="00686558" w14:paraId="0DB552E6" w14:textId="77777777">
        <w:tc>
          <w:tcPr>
            <w:tcW w:w="2601" w:type="dxa"/>
            <w:tcBorders>
              <w:top w:val="single" w:sz="4" w:space="0" w:color="000000"/>
              <w:left w:val="single" w:sz="4" w:space="0" w:color="000000"/>
              <w:bottom w:val="single" w:sz="4" w:space="0" w:color="000000"/>
              <w:right w:val="single" w:sz="4" w:space="0" w:color="000000"/>
            </w:tcBorders>
          </w:tcPr>
          <w:p w14:paraId="0D728E84" w14:textId="77777777" w:rsidR="00686558" w:rsidRDefault="00000000">
            <w:pPr>
              <w:pStyle w:val="LO-normal"/>
              <w:rPr>
                <w:rFonts w:ascii="Arial" w:eastAsia="Arial" w:hAnsi="Arial" w:cs="Arial"/>
                <w:color w:val="000000"/>
              </w:rPr>
            </w:pPr>
            <w:r>
              <w:rPr>
                <w:rFonts w:ascii="Arial" w:eastAsia="Arial" w:hAnsi="Arial" w:cs="Arial"/>
              </w:rPr>
              <w:t>Jane Ambler</w:t>
            </w:r>
          </w:p>
          <w:p w14:paraId="104FAD2C" w14:textId="77777777" w:rsidR="00686558" w:rsidRDefault="00000000">
            <w:pPr>
              <w:pStyle w:val="LO-normal"/>
              <w:rPr>
                <w:rFonts w:ascii="Arial" w:eastAsia="Arial" w:hAnsi="Arial" w:cs="Arial"/>
                <w:color w:val="000000"/>
              </w:rPr>
            </w:pPr>
            <w:r>
              <w:rPr>
                <w:rFonts w:ascii="Arial" w:eastAsia="Arial" w:hAnsi="Arial" w:cs="Arial"/>
                <w:color w:val="000000"/>
              </w:rPr>
              <w:t xml:space="preserve">Ahmet </w:t>
            </w:r>
            <w:proofErr w:type="spellStart"/>
            <w:r>
              <w:rPr>
                <w:rFonts w:ascii="Arial" w:eastAsia="Arial" w:hAnsi="Arial" w:cs="Arial"/>
                <w:color w:val="000000"/>
              </w:rPr>
              <w:t>Oguzhan</w:t>
            </w:r>
            <w:proofErr w:type="spellEnd"/>
            <w:r>
              <w:rPr>
                <w:rFonts w:ascii="Arial" w:eastAsia="Arial" w:hAnsi="Arial" w:cs="Arial"/>
                <w:color w:val="000000"/>
              </w:rPr>
              <w:t xml:space="preserve"> Yuksel</w:t>
            </w:r>
          </w:p>
          <w:p w14:paraId="74751344" w14:textId="77777777" w:rsidR="00CA3F90" w:rsidRDefault="00CA3F90">
            <w:pPr>
              <w:pStyle w:val="LO-normal"/>
              <w:rPr>
                <w:rFonts w:ascii="Arial" w:eastAsia="Arial" w:hAnsi="Arial" w:cs="Arial"/>
                <w:color w:val="000000"/>
              </w:rPr>
            </w:pPr>
            <w:proofErr w:type="spellStart"/>
            <w:r>
              <w:rPr>
                <w:rFonts w:ascii="Arial" w:eastAsia="Arial" w:hAnsi="Arial" w:cs="Arial"/>
                <w:color w:val="000000"/>
              </w:rPr>
              <w:t>Emmanuela</w:t>
            </w:r>
            <w:proofErr w:type="spellEnd"/>
            <w:r>
              <w:rPr>
                <w:rFonts w:ascii="Arial" w:eastAsia="Arial" w:hAnsi="Arial" w:cs="Arial"/>
                <w:color w:val="000000"/>
              </w:rPr>
              <w:t xml:space="preserve"> </w:t>
            </w:r>
            <w:proofErr w:type="spellStart"/>
            <w:r>
              <w:rPr>
                <w:rFonts w:ascii="Arial" w:eastAsia="Arial" w:hAnsi="Arial" w:cs="Arial"/>
                <w:color w:val="000000"/>
              </w:rPr>
              <w:t>Onah</w:t>
            </w:r>
            <w:proofErr w:type="spellEnd"/>
          </w:p>
          <w:p w14:paraId="7ED21399" w14:textId="0550E8BD" w:rsidR="0015055D" w:rsidRDefault="0015055D">
            <w:pPr>
              <w:pStyle w:val="LO-normal"/>
              <w:rPr>
                <w:rFonts w:ascii="Arial" w:eastAsia="Arial" w:hAnsi="Arial" w:cs="Arial"/>
                <w:color w:val="000000"/>
              </w:rPr>
            </w:pPr>
          </w:p>
        </w:tc>
        <w:tc>
          <w:tcPr>
            <w:tcW w:w="2588" w:type="dxa"/>
            <w:tcBorders>
              <w:top w:val="single" w:sz="4" w:space="0" w:color="000000"/>
              <w:left w:val="single" w:sz="4" w:space="0" w:color="000000"/>
              <w:bottom w:val="single" w:sz="4" w:space="0" w:color="000000"/>
              <w:right w:val="single" w:sz="4" w:space="0" w:color="000000"/>
            </w:tcBorders>
          </w:tcPr>
          <w:p w14:paraId="5C46D6E2" w14:textId="77777777" w:rsidR="00686558" w:rsidRDefault="00000000">
            <w:pPr>
              <w:pStyle w:val="LO-normal"/>
              <w:rPr>
                <w:rFonts w:ascii="Arial" w:eastAsia="Arial" w:hAnsi="Arial" w:cs="Arial"/>
                <w:color w:val="000000"/>
              </w:rPr>
            </w:pPr>
            <w:r>
              <w:rPr>
                <w:rFonts w:ascii="Arial" w:eastAsia="Arial" w:hAnsi="Arial" w:cs="Arial"/>
                <w:color w:val="000000"/>
              </w:rPr>
              <w:t>Jane Ambler</w:t>
            </w:r>
          </w:p>
          <w:p w14:paraId="10915C0B" w14:textId="77777777" w:rsidR="00686558" w:rsidRDefault="00000000">
            <w:pPr>
              <w:pStyle w:val="LO-normal"/>
              <w:rPr>
                <w:rFonts w:ascii="Arial" w:eastAsia="Arial" w:hAnsi="Arial" w:cs="Arial"/>
                <w:color w:val="000000"/>
              </w:rPr>
            </w:pPr>
            <w:proofErr w:type="spellStart"/>
            <w:r>
              <w:rPr>
                <w:rFonts w:ascii="Arial" w:eastAsia="Arial" w:hAnsi="Arial" w:cs="Arial"/>
                <w:color w:val="000000"/>
              </w:rPr>
              <w:t>AOYuksel</w:t>
            </w:r>
            <w:proofErr w:type="spellEnd"/>
          </w:p>
          <w:p w14:paraId="24AE7126" w14:textId="7E67A636" w:rsidR="00CA3F90" w:rsidRDefault="00CA3F90">
            <w:pPr>
              <w:pStyle w:val="LO-normal"/>
              <w:rPr>
                <w:rFonts w:ascii="Arial" w:eastAsia="Arial" w:hAnsi="Arial" w:cs="Arial"/>
                <w:color w:val="000000"/>
              </w:rPr>
            </w:pPr>
            <w:proofErr w:type="spellStart"/>
            <w:r>
              <w:rPr>
                <w:rFonts w:ascii="Arial" w:eastAsia="Arial" w:hAnsi="Arial" w:cs="Arial"/>
                <w:color w:val="000000"/>
              </w:rPr>
              <w:t>Emmanuela</w:t>
            </w:r>
            <w:proofErr w:type="spellEnd"/>
            <w:r>
              <w:rPr>
                <w:rFonts w:ascii="Arial" w:eastAsia="Arial" w:hAnsi="Arial" w:cs="Arial"/>
                <w:color w:val="000000"/>
              </w:rPr>
              <w:t xml:space="preserve"> </w:t>
            </w:r>
            <w:proofErr w:type="spellStart"/>
            <w:r>
              <w:rPr>
                <w:rFonts w:ascii="Arial" w:eastAsia="Arial" w:hAnsi="Arial" w:cs="Arial"/>
                <w:color w:val="000000"/>
              </w:rPr>
              <w:t>Onah</w:t>
            </w:r>
            <w:proofErr w:type="spellEnd"/>
          </w:p>
        </w:tc>
        <w:tc>
          <w:tcPr>
            <w:tcW w:w="1610" w:type="dxa"/>
            <w:tcBorders>
              <w:top w:val="single" w:sz="4" w:space="0" w:color="000000"/>
              <w:left w:val="single" w:sz="4" w:space="0" w:color="000000"/>
              <w:bottom w:val="single" w:sz="4" w:space="0" w:color="000000"/>
              <w:right w:val="single" w:sz="4" w:space="0" w:color="000000"/>
            </w:tcBorders>
          </w:tcPr>
          <w:p w14:paraId="53377880" w14:textId="77777777" w:rsidR="00686558" w:rsidRDefault="00000000">
            <w:pPr>
              <w:pStyle w:val="LO-normal"/>
              <w:rPr>
                <w:rFonts w:ascii="Arial" w:eastAsia="Arial" w:hAnsi="Arial" w:cs="Arial"/>
                <w:color w:val="000000"/>
              </w:rPr>
            </w:pPr>
            <w:r>
              <w:rPr>
                <w:rFonts w:ascii="Arial" w:eastAsia="Arial" w:hAnsi="Arial" w:cs="Arial"/>
              </w:rPr>
              <w:t>03/10/22</w:t>
            </w:r>
          </w:p>
          <w:p w14:paraId="12169B19" w14:textId="77777777" w:rsidR="00686558" w:rsidRDefault="00686558">
            <w:pPr>
              <w:pStyle w:val="LO-normal"/>
              <w:rPr>
                <w:rFonts w:ascii="Arial" w:eastAsia="Arial" w:hAnsi="Arial" w:cs="Arial"/>
                <w:color w:val="000000"/>
              </w:rPr>
            </w:pPr>
          </w:p>
        </w:tc>
        <w:tc>
          <w:tcPr>
            <w:tcW w:w="3361" w:type="dxa"/>
            <w:tcBorders>
              <w:top w:val="single" w:sz="4" w:space="0" w:color="000000"/>
              <w:left w:val="single" w:sz="4" w:space="0" w:color="000000"/>
              <w:bottom w:val="single" w:sz="4" w:space="0" w:color="000000"/>
              <w:right w:val="single" w:sz="4" w:space="0" w:color="000000"/>
            </w:tcBorders>
          </w:tcPr>
          <w:p w14:paraId="6D6A4B26" w14:textId="77777777" w:rsidR="00686558" w:rsidRDefault="00000000">
            <w:pPr>
              <w:pStyle w:val="LO-normal"/>
              <w:rPr>
                <w:rFonts w:ascii="Arial" w:eastAsia="Arial" w:hAnsi="Arial" w:cs="Arial"/>
                <w:color w:val="000000"/>
              </w:rPr>
            </w:pPr>
            <w:proofErr w:type="spellStart"/>
            <w:r>
              <w:rPr>
                <w:rFonts w:ascii="Arial" w:eastAsia="Arial" w:hAnsi="Arial" w:cs="Arial"/>
                <w:color w:val="000000"/>
              </w:rPr>
              <w:t>Seyedeh</w:t>
            </w:r>
            <w:proofErr w:type="spellEnd"/>
            <w:r>
              <w:rPr>
                <w:rFonts w:ascii="Arial" w:eastAsia="Arial" w:hAnsi="Arial" w:cs="Arial"/>
                <w:color w:val="000000"/>
              </w:rPr>
              <w:t xml:space="preserve"> Samin </w:t>
            </w:r>
            <w:proofErr w:type="spellStart"/>
            <w:r>
              <w:rPr>
                <w:rFonts w:ascii="Arial" w:eastAsia="Arial" w:hAnsi="Arial" w:cs="Arial"/>
                <w:color w:val="000000"/>
              </w:rPr>
              <w:t>Moghimiasl</w:t>
            </w:r>
            <w:proofErr w:type="spellEnd"/>
          </w:p>
          <w:p w14:paraId="0848C455" w14:textId="1088A870" w:rsidR="0015055D" w:rsidRDefault="0015055D">
            <w:pPr>
              <w:pStyle w:val="LO-normal"/>
              <w:rPr>
                <w:rFonts w:ascii="Arial" w:eastAsia="Arial" w:hAnsi="Arial" w:cs="Arial"/>
                <w:color w:val="000000"/>
              </w:rPr>
            </w:pPr>
            <w:r>
              <w:rPr>
                <w:rFonts w:ascii="Arial" w:eastAsia="Arial" w:hAnsi="Arial" w:cs="Arial"/>
                <w:color w:val="000000"/>
              </w:rPr>
              <w:t xml:space="preserve">Shubang Nagalotimath </w:t>
            </w:r>
          </w:p>
        </w:tc>
        <w:tc>
          <w:tcPr>
            <w:tcW w:w="2457" w:type="dxa"/>
            <w:tcBorders>
              <w:top w:val="single" w:sz="4" w:space="0" w:color="000000"/>
              <w:left w:val="single" w:sz="4" w:space="0" w:color="000000"/>
              <w:bottom w:val="single" w:sz="4" w:space="0" w:color="000000"/>
              <w:right w:val="single" w:sz="4" w:space="0" w:color="000000"/>
            </w:tcBorders>
          </w:tcPr>
          <w:p w14:paraId="6AA0B7D5" w14:textId="77777777" w:rsidR="00686558" w:rsidRDefault="00000000">
            <w:pPr>
              <w:pStyle w:val="LO-normal"/>
              <w:rPr>
                <w:rFonts w:ascii="Kunstler Script" w:eastAsia="Kunstler Script" w:hAnsi="Kunstler Script" w:cs="Kunstler Script"/>
                <w:color w:val="000000"/>
              </w:rPr>
            </w:pPr>
            <w:r>
              <w:rPr>
                <w:rFonts w:ascii="Kunstler Script" w:eastAsia="Kunstler Script" w:hAnsi="Kunstler Script" w:cs="Kunstler Script"/>
                <w:color w:val="000000"/>
                <w:sz w:val="40"/>
                <w:szCs w:val="40"/>
              </w:rPr>
              <w:t xml:space="preserve">S.S. </w:t>
            </w:r>
            <w:proofErr w:type="spellStart"/>
            <w:r>
              <w:rPr>
                <w:rFonts w:ascii="Kunstler Script" w:eastAsia="Kunstler Script" w:hAnsi="Kunstler Script" w:cs="Kunstler Script"/>
                <w:color w:val="000000"/>
                <w:sz w:val="40"/>
                <w:szCs w:val="40"/>
              </w:rPr>
              <w:t>Moghimiasl</w:t>
            </w:r>
            <w:proofErr w:type="spellEnd"/>
          </w:p>
        </w:tc>
        <w:tc>
          <w:tcPr>
            <w:tcW w:w="2455" w:type="dxa"/>
            <w:tcBorders>
              <w:top w:val="single" w:sz="4" w:space="0" w:color="000000"/>
              <w:left w:val="single" w:sz="4" w:space="0" w:color="000000"/>
              <w:bottom w:val="single" w:sz="4" w:space="0" w:color="000000"/>
              <w:right w:val="single" w:sz="4" w:space="0" w:color="000000"/>
            </w:tcBorders>
          </w:tcPr>
          <w:p w14:paraId="1F451070" w14:textId="77777777" w:rsidR="00686558" w:rsidRDefault="00000000">
            <w:pPr>
              <w:pStyle w:val="LO-normal"/>
              <w:rPr>
                <w:rFonts w:ascii="Arial" w:eastAsia="Arial" w:hAnsi="Arial" w:cs="Arial"/>
                <w:color w:val="000000"/>
              </w:rPr>
            </w:pPr>
            <w:r>
              <w:rPr>
                <w:rFonts w:ascii="Arial" w:eastAsia="Arial" w:hAnsi="Arial" w:cs="Arial"/>
                <w:color w:val="000000"/>
              </w:rPr>
              <w:t>03/10/22</w:t>
            </w:r>
          </w:p>
          <w:p w14:paraId="32B9671B" w14:textId="0D4EC748" w:rsidR="0015055D" w:rsidRDefault="0015055D">
            <w:pPr>
              <w:pStyle w:val="LO-normal"/>
              <w:rPr>
                <w:rFonts w:ascii="Arial" w:eastAsia="Arial" w:hAnsi="Arial" w:cs="Arial"/>
                <w:color w:val="000000"/>
              </w:rPr>
            </w:pPr>
            <w:r>
              <w:rPr>
                <w:rFonts w:ascii="Arial" w:eastAsia="Arial" w:hAnsi="Arial" w:cs="Arial"/>
                <w:color w:val="000000"/>
              </w:rPr>
              <w:t>25/09/2024</w:t>
            </w:r>
          </w:p>
        </w:tc>
      </w:tr>
    </w:tbl>
    <w:p w14:paraId="0039FE1A" w14:textId="77777777" w:rsidR="00686558" w:rsidRDefault="00686558">
      <w:pPr>
        <w:pStyle w:val="LO-normal"/>
        <w:rPr>
          <w:rFonts w:ascii="Arial" w:eastAsia="Arial" w:hAnsi="Arial" w:cs="Arial"/>
          <w:color w:val="000000"/>
        </w:rPr>
      </w:pPr>
    </w:p>
    <w:p w14:paraId="4BD5D5EE" w14:textId="77777777" w:rsidR="00686558" w:rsidRDefault="00000000">
      <w:pPr>
        <w:pStyle w:val="LO-normal"/>
        <w:spacing w:before="120"/>
        <w:rPr>
          <w:rFonts w:ascii="Arial" w:eastAsia="Arial" w:hAnsi="Arial" w:cs="Arial"/>
          <w:b/>
          <w:color w:val="000000"/>
        </w:rPr>
      </w:pPr>
      <w:r>
        <w:rPr>
          <w:rFonts w:ascii="Arial" w:eastAsia="Arial" w:hAnsi="Arial" w:cs="Arial"/>
          <w:b/>
          <w:color w:val="000000"/>
        </w:rPr>
        <w:t>REVIEW DATES</w:t>
      </w:r>
    </w:p>
    <w:tbl>
      <w:tblPr>
        <w:tblW w:w="15074" w:type="dxa"/>
        <w:tblLook w:val="0000" w:firstRow="0" w:lastRow="0" w:firstColumn="0" w:lastColumn="0" w:noHBand="0" w:noVBand="0"/>
      </w:tblPr>
      <w:tblGrid>
        <w:gridCol w:w="2629"/>
        <w:gridCol w:w="2519"/>
        <w:gridCol w:w="2521"/>
        <w:gridCol w:w="7405"/>
      </w:tblGrid>
      <w:tr w:rsidR="00686558" w14:paraId="1BC56FA6" w14:textId="77777777" w:rsidTr="00B14AE4">
        <w:tc>
          <w:tcPr>
            <w:tcW w:w="2629" w:type="dxa"/>
            <w:tcBorders>
              <w:top w:val="single" w:sz="4" w:space="0" w:color="000000"/>
              <w:left w:val="single" w:sz="4" w:space="0" w:color="000000"/>
              <w:bottom w:val="single" w:sz="4" w:space="0" w:color="000000"/>
              <w:right w:val="single" w:sz="4" w:space="0" w:color="000000"/>
            </w:tcBorders>
          </w:tcPr>
          <w:p w14:paraId="657CE4ED" w14:textId="77777777" w:rsidR="00686558" w:rsidRDefault="00000000">
            <w:pPr>
              <w:pStyle w:val="LO-normal"/>
              <w:rPr>
                <w:rFonts w:ascii="Arial" w:eastAsia="Arial" w:hAnsi="Arial" w:cs="Arial"/>
                <w:color w:val="000000"/>
              </w:rPr>
            </w:pPr>
            <w:r>
              <w:rPr>
                <w:rFonts w:ascii="Arial" w:eastAsia="Arial" w:hAnsi="Arial" w:cs="Arial"/>
                <w:b/>
                <w:color w:val="000000"/>
              </w:rPr>
              <w:t>Reviewed by (name)</w:t>
            </w:r>
          </w:p>
        </w:tc>
        <w:tc>
          <w:tcPr>
            <w:tcW w:w="2519" w:type="dxa"/>
            <w:tcBorders>
              <w:top w:val="single" w:sz="4" w:space="0" w:color="000000"/>
              <w:left w:val="single" w:sz="4" w:space="0" w:color="000000"/>
              <w:bottom w:val="single" w:sz="4" w:space="0" w:color="000000"/>
              <w:right w:val="single" w:sz="4" w:space="0" w:color="000000"/>
            </w:tcBorders>
          </w:tcPr>
          <w:p w14:paraId="03673BAE" w14:textId="77777777" w:rsidR="00686558" w:rsidRDefault="00000000">
            <w:pPr>
              <w:pStyle w:val="LO-normal"/>
              <w:rPr>
                <w:rFonts w:ascii="Arial" w:eastAsia="Arial" w:hAnsi="Arial" w:cs="Arial"/>
                <w:color w:val="000000"/>
              </w:rPr>
            </w:pPr>
            <w:r>
              <w:rPr>
                <w:rFonts w:ascii="Arial" w:eastAsia="Arial" w:hAnsi="Arial" w:cs="Arial"/>
                <w:b/>
                <w:color w:val="000000"/>
              </w:rPr>
              <w:t>Signature</w:t>
            </w:r>
          </w:p>
        </w:tc>
        <w:tc>
          <w:tcPr>
            <w:tcW w:w="2521" w:type="dxa"/>
            <w:tcBorders>
              <w:top w:val="single" w:sz="4" w:space="0" w:color="000000"/>
              <w:left w:val="single" w:sz="4" w:space="0" w:color="000000"/>
              <w:bottom w:val="single" w:sz="4" w:space="0" w:color="000000"/>
              <w:right w:val="single" w:sz="4" w:space="0" w:color="000000"/>
            </w:tcBorders>
          </w:tcPr>
          <w:p w14:paraId="2A69450C" w14:textId="77777777" w:rsidR="00686558" w:rsidRDefault="00000000">
            <w:pPr>
              <w:pStyle w:val="LO-normal"/>
              <w:rPr>
                <w:rFonts w:ascii="Arial" w:eastAsia="Arial" w:hAnsi="Arial" w:cs="Arial"/>
                <w:color w:val="000000"/>
              </w:rPr>
            </w:pPr>
            <w:r>
              <w:rPr>
                <w:rFonts w:ascii="Arial" w:eastAsia="Arial" w:hAnsi="Arial" w:cs="Arial"/>
                <w:b/>
                <w:color w:val="000000"/>
              </w:rPr>
              <w:t>Date</w:t>
            </w:r>
          </w:p>
        </w:tc>
        <w:tc>
          <w:tcPr>
            <w:tcW w:w="7405" w:type="dxa"/>
            <w:tcBorders>
              <w:top w:val="single" w:sz="4" w:space="0" w:color="000000"/>
              <w:left w:val="single" w:sz="4" w:space="0" w:color="000000"/>
              <w:bottom w:val="single" w:sz="4" w:space="0" w:color="000000"/>
              <w:right w:val="single" w:sz="4" w:space="0" w:color="000000"/>
            </w:tcBorders>
          </w:tcPr>
          <w:p w14:paraId="238AB819" w14:textId="77777777" w:rsidR="00686558" w:rsidRDefault="00000000">
            <w:pPr>
              <w:pStyle w:val="LO-normal"/>
              <w:rPr>
                <w:rFonts w:ascii="Arial" w:eastAsia="Arial" w:hAnsi="Arial" w:cs="Arial"/>
                <w:color w:val="000000"/>
              </w:rPr>
            </w:pPr>
            <w:r>
              <w:rPr>
                <w:rFonts w:ascii="Arial" w:eastAsia="Arial" w:hAnsi="Arial" w:cs="Arial"/>
                <w:b/>
                <w:color w:val="000000"/>
              </w:rPr>
              <w:t>Indicate changes here</w:t>
            </w:r>
          </w:p>
        </w:tc>
      </w:tr>
      <w:tr w:rsidR="00686558" w14:paraId="71DB251E" w14:textId="77777777" w:rsidTr="00B14AE4">
        <w:tc>
          <w:tcPr>
            <w:tcW w:w="2629" w:type="dxa"/>
            <w:tcBorders>
              <w:top w:val="single" w:sz="4" w:space="0" w:color="000000"/>
              <w:left w:val="single" w:sz="4" w:space="0" w:color="000000"/>
              <w:bottom w:val="single" w:sz="4" w:space="0" w:color="000000"/>
              <w:right w:val="single" w:sz="4" w:space="0" w:color="000000"/>
            </w:tcBorders>
          </w:tcPr>
          <w:p w14:paraId="0059019C" w14:textId="77777777" w:rsidR="00686558" w:rsidRDefault="00000000">
            <w:pPr>
              <w:pStyle w:val="LO-normal"/>
              <w:rPr>
                <w:rFonts w:ascii="Arial" w:eastAsia="Arial" w:hAnsi="Arial" w:cs="Arial"/>
                <w:color w:val="000000"/>
              </w:rPr>
            </w:pPr>
            <w:r>
              <w:rPr>
                <w:rFonts w:ascii="Arial" w:eastAsia="Arial" w:hAnsi="Arial" w:cs="Arial"/>
              </w:rPr>
              <w:t>Santosh Guru</w:t>
            </w:r>
          </w:p>
        </w:tc>
        <w:tc>
          <w:tcPr>
            <w:tcW w:w="2519" w:type="dxa"/>
            <w:tcBorders>
              <w:top w:val="single" w:sz="4" w:space="0" w:color="000000"/>
              <w:left w:val="single" w:sz="4" w:space="0" w:color="000000"/>
              <w:bottom w:val="single" w:sz="4" w:space="0" w:color="000000"/>
              <w:right w:val="single" w:sz="4" w:space="0" w:color="000000"/>
            </w:tcBorders>
          </w:tcPr>
          <w:p w14:paraId="719F6A07" w14:textId="77777777" w:rsidR="00686558" w:rsidRDefault="00000000">
            <w:pPr>
              <w:pStyle w:val="LO-normal"/>
              <w:rPr>
                <w:rFonts w:ascii="Arial" w:eastAsia="Arial" w:hAnsi="Arial" w:cs="Arial"/>
                <w:color w:val="000000"/>
              </w:rPr>
            </w:pPr>
            <w:r>
              <w:rPr>
                <w:rFonts w:ascii="Arial" w:eastAsia="Arial" w:hAnsi="Arial" w:cs="Arial"/>
              </w:rPr>
              <w:t>Santosh Guru</w:t>
            </w:r>
          </w:p>
        </w:tc>
        <w:tc>
          <w:tcPr>
            <w:tcW w:w="2521" w:type="dxa"/>
            <w:tcBorders>
              <w:top w:val="single" w:sz="4" w:space="0" w:color="000000"/>
              <w:left w:val="single" w:sz="4" w:space="0" w:color="000000"/>
              <w:bottom w:val="single" w:sz="4" w:space="0" w:color="000000"/>
              <w:right w:val="single" w:sz="4" w:space="0" w:color="000000"/>
            </w:tcBorders>
          </w:tcPr>
          <w:p w14:paraId="0BB37CC4" w14:textId="34289CB9" w:rsidR="00686558" w:rsidRDefault="00635847">
            <w:pPr>
              <w:pStyle w:val="LO-normal"/>
              <w:rPr>
                <w:rFonts w:ascii="Arial" w:eastAsia="Arial" w:hAnsi="Arial" w:cs="Arial"/>
                <w:color w:val="000000"/>
              </w:rPr>
            </w:pPr>
            <w:r>
              <w:rPr>
                <w:rFonts w:ascii="Arial" w:eastAsia="Arial" w:hAnsi="Arial" w:cs="Arial"/>
              </w:rPr>
              <w:t>30/09/23</w:t>
            </w:r>
          </w:p>
        </w:tc>
        <w:tc>
          <w:tcPr>
            <w:tcW w:w="7405" w:type="dxa"/>
            <w:tcBorders>
              <w:top w:val="single" w:sz="4" w:space="0" w:color="000000"/>
              <w:left w:val="single" w:sz="4" w:space="0" w:color="000000"/>
              <w:bottom w:val="single" w:sz="4" w:space="0" w:color="000000"/>
              <w:right w:val="single" w:sz="4" w:space="0" w:color="000000"/>
            </w:tcBorders>
          </w:tcPr>
          <w:p w14:paraId="7FC6348E" w14:textId="7D6EA42F" w:rsidR="00686558" w:rsidRDefault="00635847">
            <w:pPr>
              <w:pStyle w:val="LO-normal"/>
              <w:rPr>
                <w:rFonts w:ascii="Arial" w:eastAsia="Arial" w:hAnsi="Arial" w:cs="Arial"/>
                <w:color w:val="000000"/>
              </w:rPr>
            </w:pPr>
            <w:r>
              <w:rPr>
                <w:rFonts w:ascii="Arial" w:eastAsia="Arial" w:hAnsi="Arial" w:cs="Arial"/>
                <w:color w:val="000000"/>
              </w:rPr>
              <w:t xml:space="preserve">Reviewed addition of new hazards and updating of risks by welfare officers </w:t>
            </w:r>
          </w:p>
        </w:tc>
      </w:tr>
    </w:tbl>
    <w:p w14:paraId="58D9D3F6" w14:textId="77777777" w:rsidR="00B14AE4" w:rsidRDefault="00B14AE4">
      <w:r>
        <w:br w:type="page"/>
      </w:r>
    </w:p>
    <w:tbl>
      <w:tblPr>
        <w:tblW w:w="15074" w:type="dxa"/>
        <w:tblLook w:val="0000" w:firstRow="0" w:lastRow="0" w:firstColumn="0" w:lastColumn="0" w:noHBand="0" w:noVBand="0"/>
      </w:tblPr>
      <w:tblGrid>
        <w:gridCol w:w="2629"/>
        <w:gridCol w:w="2519"/>
        <w:gridCol w:w="2521"/>
        <w:gridCol w:w="7405"/>
      </w:tblGrid>
      <w:tr w:rsidR="00686558" w14:paraId="19FEFD2C" w14:textId="77777777" w:rsidTr="00B14AE4">
        <w:tc>
          <w:tcPr>
            <w:tcW w:w="2629" w:type="dxa"/>
            <w:tcBorders>
              <w:top w:val="single" w:sz="4" w:space="0" w:color="000000"/>
              <w:left w:val="single" w:sz="4" w:space="0" w:color="000000"/>
              <w:bottom w:val="single" w:sz="4" w:space="0" w:color="000000"/>
              <w:right w:val="single" w:sz="4" w:space="0" w:color="000000"/>
            </w:tcBorders>
          </w:tcPr>
          <w:p w14:paraId="7F2BE1B6" w14:textId="378A89EB" w:rsidR="00686558" w:rsidRDefault="00B14AE4">
            <w:pPr>
              <w:pStyle w:val="LO-normal"/>
              <w:rPr>
                <w:rFonts w:ascii="Arial" w:eastAsia="Arial" w:hAnsi="Arial" w:cs="Arial"/>
                <w:color w:val="000000"/>
              </w:rPr>
            </w:pPr>
            <w:r w:rsidRPr="00B14AE4">
              <w:rPr>
                <w:rFonts w:ascii="Arial" w:eastAsia="Arial" w:hAnsi="Arial" w:cs="Arial"/>
                <w:color w:val="000000"/>
              </w:rPr>
              <w:lastRenderedPageBreak/>
              <w:t>Shubang Nagalotimath</w:t>
            </w:r>
          </w:p>
        </w:tc>
        <w:tc>
          <w:tcPr>
            <w:tcW w:w="2519" w:type="dxa"/>
            <w:tcBorders>
              <w:top w:val="single" w:sz="4" w:space="0" w:color="000000"/>
              <w:left w:val="single" w:sz="4" w:space="0" w:color="000000"/>
              <w:bottom w:val="single" w:sz="4" w:space="0" w:color="000000"/>
              <w:right w:val="single" w:sz="4" w:space="0" w:color="000000"/>
            </w:tcBorders>
          </w:tcPr>
          <w:p w14:paraId="517F0006" w14:textId="6177F3FC" w:rsidR="00686558" w:rsidRDefault="00B14AE4">
            <w:pPr>
              <w:pStyle w:val="LO-normal"/>
              <w:rPr>
                <w:rFonts w:ascii="Arial" w:eastAsia="Arial" w:hAnsi="Arial" w:cs="Arial"/>
                <w:color w:val="000000"/>
              </w:rPr>
            </w:pPr>
            <w:r w:rsidRPr="00B14AE4">
              <w:rPr>
                <w:rFonts w:ascii="Arial" w:eastAsia="Arial" w:hAnsi="Arial" w:cs="Arial"/>
                <w:color w:val="000000"/>
              </w:rPr>
              <w:t>Shubang Nagalotimath</w:t>
            </w:r>
          </w:p>
        </w:tc>
        <w:tc>
          <w:tcPr>
            <w:tcW w:w="2521" w:type="dxa"/>
            <w:tcBorders>
              <w:top w:val="single" w:sz="4" w:space="0" w:color="000000"/>
              <w:left w:val="single" w:sz="4" w:space="0" w:color="000000"/>
              <w:bottom w:val="single" w:sz="4" w:space="0" w:color="000000"/>
              <w:right w:val="single" w:sz="4" w:space="0" w:color="000000"/>
            </w:tcBorders>
          </w:tcPr>
          <w:p w14:paraId="1030B83B" w14:textId="2B72BF3A" w:rsidR="00686558" w:rsidRDefault="00B14AE4">
            <w:pPr>
              <w:pStyle w:val="LO-normal"/>
              <w:rPr>
                <w:rFonts w:ascii="Arial" w:eastAsia="Arial" w:hAnsi="Arial" w:cs="Arial"/>
                <w:color w:val="000000"/>
              </w:rPr>
            </w:pPr>
            <w:r>
              <w:rPr>
                <w:rFonts w:ascii="Arial" w:eastAsia="Arial" w:hAnsi="Arial" w:cs="Arial"/>
                <w:color w:val="000000"/>
              </w:rPr>
              <w:t>2/8/2024</w:t>
            </w:r>
          </w:p>
        </w:tc>
        <w:tc>
          <w:tcPr>
            <w:tcW w:w="7405" w:type="dxa"/>
            <w:tcBorders>
              <w:top w:val="single" w:sz="4" w:space="0" w:color="000000"/>
              <w:left w:val="single" w:sz="4" w:space="0" w:color="000000"/>
              <w:bottom w:val="single" w:sz="4" w:space="0" w:color="000000"/>
              <w:right w:val="single" w:sz="4" w:space="0" w:color="000000"/>
            </w:tcBorders>
          </w:tcPr>
          <w:p w14:paraId="5CD020E3" w14:textId="5EEDCD9F" w:rsidR="00686558" w:rsidRDefault="00B14AE4">
            <w:pPr>
              <w:pStyle w:val="LO-normal"/>
              <w:rPr>
                <w:rFonts w:ascii="Arial" w:eastAsia="Arial" w:hAnsi="Arial" w:cs="Arial"/>
                <w:color w:val="000000"/>
              </w:rPr>
            </w:pPr>
            <w:r>
              <w:rPr>
                <w:rFonts w:ascii="Arial" w:eastAsia="Arial" w:hAnsi="Arial" w:cs="Arial"/>
                <w:color w:val="000000"/>
              </w:rPr>
              <w:t>Reviewed</w:t>
            </w:r>
            <w:r w:rsidR="0015055D">
              <w:rPr>
                <w:rFonts w:ascii="Arial" w:eastAsia="Arial" w:hAnsi="Arial" w:cs="Arial"/>
                <w:color w:val="000000"/>
              </w:rPr>
              <w:t xml:space="preserve"> of hazards with new welfare and safety officers. </w:t>
            </w:r>
          </w:p>
          <w:p w14:paraId="38185EF0" w14:textId="7C0D15A8" w:rsidR="00B14AE4" w:rsidRDefault="00B14AE4">
            <w:pPr>
              <w:pStyle w:val="LO-normal"/>
              <w:rPr>
                <w:rFonts w:ascii="Arial" w:eastAsia="Arial" w:hAnsi="Arial" w:cs="Arial"/>
                <w:color w:val="000000"/>
              </w:rPr>
            </w:pPr>
          </w:p>
        </w:tc>
      </w:tr>
      <w:tr w:rsidR="00686558" w14:paraId="0A5338D1" w14:textId="77777777" w:rsidTr="00B14AE4">
        <w:tc>
          <w:tcPr>
            <w:tcW w:w="2629" w:type="dxa"/>
            <w:tcBorders>
              <w:top w:val="single" w:sz="4" w:space="0" w:color="000000"/>
              <w:left w:val="single" w:sz="4" w:space="0" w:color="000000"/>
              <w:bottom w:val="single" w:sz="4" w:space="0" w:color="000000"/>
              <w:right w:val="single" w:sz="4" w:space="0" w:color="000000"/>
            </w:tcBorders>
          </w:tcPr>
          <w:p w14:paraId="66434E9C" w14:textId="77777777" w:rsidR="00686558" w:rsidRDefault="00686558">
            <w:pPr>
              <w:pStyle w:val="LO-normal"/>
              <w:rPr>
                <w:rFonts w:ascii="Arial" w:eastAsia="Arial" w:hAnsi="Arial" w:cs="Arial"/>
                <w:color w:val="000000"/>
              </w:rPr>
            </w:pPr>
          </w:p>
        </w:tc>
        <w:tc>
          <w:tcPr>
            <w:tcW w:w="2519" w:type="dxa"/>
            <w:tcBorders>
              <w:top w:val="single" w:sz="4" w:space="0" w:color="000000"/>
              <w:left w:val="single" w:sz="4" w:space="0" w:color="000000"/>
              <w:bottom w:val="single" w:sz="4" w:space="0" w:color="000000"/>
              <w:right w:val="single" w:sz="4" w:space="0" w:color="000000"/>
            </w:tcBorders>
          </w:tcPr>
          <w:p w14:paraId="3F2B9768" w14:textId="77777777" w:rsidR="00686558" w:rsidRDefault="00686558">
            <w:pPr>
              <w:pStyle w:val="LO-normal"/>
              <w:rPr>
                <w:rFonts w:ascii="Arial" w:eastAsia="Arial" w:hAnsi="Arial" w:cs="Arial"/>
                <w:color w:val="000000"/>
              </w:rPr>
            </w:pPr>
          </w:p>
        </w:tc>
        <w:tc>
          <w:tcPr>
            <w:tcW w:w="2521" w:type="dxa"/>
            <w:tcBorders>
              <w:top w:val="single" w:sz="4" w:space="0" w:color="000000"/>
              <w:left w:val="single" w:sz="4" w:space="0" w:color="000000"/>
              <w:bottom w:val="single" w:sz="4" w:space="0" w:color="000000"/>
              <w:right w:val="single" w:sz="4" w:space="0" w:color="000000"/>
            </w:tcBorders>
          </w:tcPr>
          <w:p w14:paraId="065C375E" w14:textId="77777777" w:rsidR="00686558" w:rsidRDefault="00686558">
            <w:pPr>
              <w:pStyle w:val="LO-normal"/>
              <w:rPr>
                <w:rFonts w:ascii="Arial" w:eastAsia="Arial" w:hAnsi="Arial" w:cs="Arial"/>
                <w:color w:val="000000"/>
              </w:rPr>
            </w:pPr>
          </w:p>
        </w:tc>
        <w:tc>
          <w:tcPr>
            <w:tcW w:w="7405" w:type="dxa"/>
            <w:tcBorders>
              <w:top w:val="single" w:sz="4" w:space="0" w:color="000000"/>
              <w:left w:val="single" w:sz="4" w:space="0" w:color="000000"/>
              <w:bottom w:val="single" w:sz="4" w:space="0" w:color="000000"/>
              <w:right w:val="single" w:sz="4" w:space="0" w:color="000000"/>
            </w:tcBorders>
          </w:tcPr>
          <w:p w14:paraId="1AC4C8AC" w14:textId="77777777" w:rsidR="00686558" w:rsidRDefault="00686558">
            <w:pPr>
              <w:pStyle w:val="LO-normal"/>
              <w:rPr>
                <w:rFonts w:ascii="Arial" w:eastAsia="Arial" w:hAnsi="Arial" w:cs="Arial"/>
                <w:color w:val="000000"/>
              </w:rPr>
            </w:pPr>
          </w:p>
        </w:tc>
      </w:tr>
    </w:tbl>
    <w:p w14:paraId="35B76498" w14:textId="77777777" w:rsidR="00686558" w:rsidRDefault="00686558">
      <w:pPr>
        <w:pStyle w:val="LO-normal"/>
        <w:rPr>
          <w:rFonts w:ascii="Arial" w:eastAsia="Arial" w:hAnsi="Arial" w:cs="Arial"/>
          <w:color w:val="000000"/>
        </w:rPr>
      </w:pPr>
    </w:p>
    <w:sectPr w:rsidR="00686558">
      <w:footerReference w:type="default" r:id="rId8"/>
      <w:headerReference w:type="first" r:id="rId9"/>
      <w:footerReference w:type="first" r:id="rId10"/>
      <w:pgSz w:w="16838" w:h="11906" w:orient="landscape"/>
      <w:pgMar w:top="646" w:right="987" w:bottom="1280" w:left="987" w:header="646" w:footer="35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13B5D" w14:textId="77777777" w:rsidR="00C96DF6" w:rsidRDefault="00C96DF6">
      <w:r>
        <w:separator/>
      </w:r>
    </w:p>
  </w:endnote>
  <w:endnote w:type="continuationSeparator" w:id="0">
    <w:p w14:paraId="64873D9B" w14:textId="77777777" w:rsidR="00C96DF6" w:rsidRDefault="00C9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 hne;ui-sans-serif;system-ui;a">
    <w:altName w:val="Cambria"/>
    <w:panose1 w:val="020B0604020202020204"/>
    <w:charset w:val="00"/>
    <w:family w:val="roman"/>
    <w:notTrueType/>
    <w:pitch w:val="default"/>
  </w:font>
  <w:font w:name="Kunstler Script">
    <w:panose1 w:val="030304020206070D0D06"/>
    <w:charset w:val="4D"/>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5C59C" w14:textId="77777777" w:rsidR="00686558" w:rsidRDefault="00000000">
    <w:pPr>
      <w:pStyle w:val="LO-normal"/>
      <w:tabs>
        <w:tab w:val="center" w:pos="4153"/>
        <w:tab w:val="right" w:pos="8306"/>
      </w:tabs>
      <w:rPr>
        <w:rFonts w:ascii="Tahoma" w:eastAsia="Tahoma" w:hAnsi="Tahoma" w:cs="Tahoma"/>
        <w:color w:val="000000"/>
      </w:rPr>
    </w:pP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t xml:space="preserve">           Page </w:t>
    </w:r>
    <w:r>
      <w:fldChar w:fldCharType="begin"/>
    </w:r>
    <w:r>
      <w:instrText>PAGE</w:instrText>
    </w:r>
    <w:r>
      <w:fldChar w:fldCharType="separate"/>
    </w:r>
    <w:r>
      <w:t>4</w:t>
    </w:r>
    <w:r>
      <w:fldChar w:fldCharType="end"/>
    </w:r>
    <w:r>
      <w:rPr>
        <w:rFonts w:ascii="Tahoma" w:eastAsia="Tahoma" w:hAnsi="Tahoma" w:cs="Tahoma"/>
        <w:b/>
        <w:color w:val="000000"/>
      </w:rPr>
      <w:t xml:space="preserve"> of </w:t>
    </w:r>
    <w:r>
      <w:fldChar w:fldCharType="begin"/>
    </w:r>
    <w:r>
      <w:instrText>NUMPAGES</w:instrText>
    </w:r>
    <w:r>
      <w:fldChar w:fldCharType="separate"/>
    </w:r>
    <w:r>
      <w:t>4</w:t>
    </w:r>
    <w:r>
      <w:fldChar w:fldCharType="end"/>
    </w:r>
  </w:p>
  <w:p w14:paraId="3BEABFAD" w14:textId="77777777" w:rsidR="00686558" w:rsidRDefault="00686558">
    <w:pPr>
      <w:pStyle w:val="LO-normal"/>
      <w:tabs>
        <w:tab w:val="center" w:pos="4153"/>
        <w:tab w:val="right" w:pos="8306"/>
      </w:tabs>
      <w:rPr>
        <w:rFonts w:ascii="Tahoma" w:eastAsia="Tahoma" w:hAnsi="Tahoma" w:cs="Tahom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A19B" w14:textId="77777777" w:rsidR="00686558" w:rsidRDefault="00000000">
    <w:pPr>
      <w:pStyle w:val="LO-normal"/>
      <w:tabs>
        <w:tab w:val="center" w:pos="4153"/>
        <w:tab w:val="right" w:pos="8306"/>
      </w:tabs>
      <w:rPr>
        <w:rFonts w:ascii="Tahoma" w:eastAsia="Tahoma" w:hAnsi="Tahoma" w:cs="Tahoma"/>
        <w:color w:val="000000"/>
      </w:rPr>
    </w:pP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r>
    <w:r>
      <w:rPr>
        <w:rFonts w:ascii="Tahoma" w:eastAsia="Tahoma" w:hAnsi="Tahoma" w:cs="Tahoma"/>
        <w:b/>
        <w:color w:val="000000"/>
      </w:rPr>
      <w:tab/>
      <w:t xml:space="preserve">           </w:t>
    </w:r>
    <w:r>
      <w:rPr>
        <w:rFonts w:ascii="Tahoma" w:eastAsia="Tahoma" w:hAnsi="Tahoma" w:cs="Tahoma"/>
        <w:b/>
        <w:color w:val="000000"/>
      </w:rPr>
      <w:tab/>
    </w:r>
    <w:r>
      <w:rPr>
        <w:rFonts w:ascii="Tahoma" w:eastAsia="Tahoma" w:hAnsi="Tahoma" w:cs="Tahoma"/>
        <w:b/>
        <w:color w:val="000000"/>
      </w:rPr>
      <w:tab/>
      <w:t xml:space="preserve">Page </w:t>
    </w:r>
    <w:r>
      <w:fldChar w:fldCharType="begin"/>
    </w:r>
    <w:r>
      <w:instrText>PAGE</w:instrText>
    </w:r>
    <w:r>
      <w:fldChar w:fldCharType="separate"/>
    </w:r>
    <w:r>
      <w:t>1</w:t>
    </w:r>
    <w:r>
      <w:fldChar w:fldCharType="end"/>
    </w:r>
    <w:r>
      <w:rPr>
        <w:rFonts w:ascii="Tahoma" w:eastAsia="Tahoma" w:hAnsi="Tahoma" w:cs="Tahoma"/>
        <w:b/>
        <w:color w:val="000000"/>
      </w:rPr>
      <w:t xml:space="preserve"> of </w:t>
    </w:r>
    <w:r>
      <w:fldChar w:fldCharType="begin"/>
    </w:r>
    <w:r>
      <w:instrText>NUMPAGES</w:instrText>
    </w:r>
    <w:r>
      <w:fldChar w:fldCharType="separate"/>
    </w:r>
    <w:r>
      <w:t>4</w:t>
    </w:r>
    <w:r>
      <w:fldChar w:fldCharType="end"/>
    </w:r>
  </w:p>
  <w:p w14:paraId="2A108A42" w14:textId="77777777" w:rsidR="00686558" w:rsidRDefault="00686558">
    <w:pPr>
      <w:pStyle w:val="LO-normal"/>
      <w:tabs>
        <w:tab w:val="center" w:pos="4153"/>
        <w:tab w:val="right" w:pos="8306"/>
      </w:tabs>
      <w:rPr>
        <w:ins w:id="0" w:author="S.S. Moghimiasl" w:date="2021-09-26T15:21:00Z"/>
        <w:color w:val="000000"/>
      </w:rPr>
    </w:pPr>
  </w:p>
  <w:p w14:paraId="5794BC60" w14:textId="77777777" w:rsidR="00686558" w:rsidRDefault="00686558">
    <w:pPr>
      <w:pStyle w:val="LO-normal"/>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6431B" w14:textId="77777777" w:rsidR="00C96DF6" w:rsidRDefault="00C96DF6">
      <w:r>
        <w:separator/>
      </w:r>
    </w:p>
  </w:footnote>
  <w:footnote w:type="continuationSeparator" w:id="0">
    <w:p w14:paraId="6B446948" w14:textId="77777777" w:rsidR="00C96DF6" w:rsidRDefault="00C9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82B4E" w14:textId="77777777" w:rsidR="00686558" w:rsidRDefault="00000000">
    <w:pPr>
      <w:pStyle w:val="LO-normal"/>
      <w:tabs>
        <w:tab w:val="center" w:pos="4153"/>
        <w:tab w:val="right" w:pos="8306"/>
      </w:tabs>
      <w:jc w:val="right"/>
      <w:rPr>
        <w:rFonts w:ascii="Tahoma" w:eastAsia="Tahoma" w:hAnsi="Tahoma" w:cs="Tahoma"/>
        <w:color w:val="000000"/>
      </w:rPr>
    </w:pPr>
    <w:r>
      <w:rPr>
        <w:rFonts w:ascii="Tahoma" w:eastAsia="Tahoma" w:hAnsi="Tahoma" w:cs="Tahoma"/>
        <w:b/>
        <w:color w:val="000000"/>
        <w:sz w:val="36"/>
        <w:szCs w:val="36"/>
      </w:rPr>
      <w:tab/>
    </w:r>
    <w:r>
      <w:rPr>
        <w:rFonts w:ascii="Tahoma" w:eastAsia="Tahoma" w:hAnsi="Tahoma" w:cs="Tahoma"/>
        <w:b/>
        <w:color w:val="000000"/>
        <w:sz w:val="36"/>
        <w:szCs w:val="36"/>
      </w:rPr>
      <w:tab/>
    </w:r>
    <w:r>
      <w:rPr>
        <w:rFonts w:ascii="Tahoma" w:eastAsia="Tahoma" w:hAnsi="Tahoma" w:cs="Tahoma"/>
        <w:b/>
        <w:color w:val="000000"/>
        <w:sz w:val="36"/>
        <w:szCs w:val="36"/>
      </w:rPr>
      <w:tab/>
    </w:r>
    <w:r>
      <w:rPr>
        <w:rFonts w:ascii="Tahoma" w:eastAsia="Tahoma" w:hAnsi="Tahoma" w:cs="Tahoma"/>
        <w:b/>
        <w:color w:val="000000"/>
        <w:sz w:val="36"/>
        <w:szCs w:val="36"/>
      </w:rPr>
      <w:tab/>
    </w:r>
    <w:r>
      <w:rPr>
        <w:rFonts w:ascii="Tahoma" w:eastAsia="Tahoma" w:hAnsi="Tahoma" w:cs="Tahoma"/>
        <w:b/>
        <w:color w:val="000000"/>
        <w:sz w:val="36"/>
        <w:szCs w:val="36"/>
      </w:rPr>
      <w:tab/>
    </w:r>
    <w:r>
      <w:rPr>
        <w:rFonts w:ascii="Tahoma" w:eastAsia="Tahoma" w:hAnsi="Tahoma" w:cs="Tahoma"/>
        <w:b/>
        <w:color w:val="000000"/>
        <w:sz w:val="36"/>
        <w:szCs w:val="36"/>
      </w:rPr>
      <w:tab/>
      <w:t>RISK ASSESSMENT</w:t>
    </w:r>
    <w:r>
      <w:rPr>
        <w:rFonts w:ascii="Tahoma" w:eastAsia="Tahoma" w:hAnsi="Tahoma" w:cs="Tahoma"/>
        <w:b/>
        <w:noProof/>
        <w:color w:val="000000"/>
      </w:rPr>
      <w:drawing>
        <wp:anchor distT="0" distB="0" distL="114300" distR="114300" simplePos="0" relativeHeight="2" behindDoc="1" locked="0" layoutInCell="1" allowOverlap="1" wp14:anchorId="0833B2C7" wp14:editId="425E3F6E">
          <wp:simplePos x="0" y="0"/>
          <wp:positionH relativeFrom="column">
            <wp:posOffset>3810</wp:posOffset>
          </wp:positionH>
          <wp:positionV relativeFrom="paragraph">
            <wp:posOffset>4445</wp:posOffset>
          </wp:positionV>
          <wp:extent cx="2415540" cy="64706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415540" cy="647065"/>
                  </a:xfrm>
                  <a:prstGeom prst="rect">
                    <a:avLst/>
                  </a:prstGeom>
                </pic:spPr>
              </pic:pic>
            </a:graphicData>
          </a:graphic>
        </wp:anchor>
      </w:drawing>
    </w:r>
    <w:r>
      <w:rPr>
        <w:rFonts w:ascii="Tahoma" w:eastAsia="Tahoma" w:hAnsi="Tahoma" w:cs="Tahoma"/>
        <w:b/>
        <w:color w:val="000000"/>
      </w:rPr>
      <w:tab/>
    </w:r>
  </w:p>
  <w:p w14:paraId="0712098F" w14:textId="77777777" w:rsidR="00686558" w:rsidRDefault="00000000">
    <w:pPr>
      <w:pStyle w:val="LO-normal"/>
      <w:tabs>
        <w:tab w:val="center" w:pos="4153"/>
        <w:tab w:val="right" w:pos="8306"/>
      </w:tabs>
      <w:jc w:val="right"/>
      <w:rPr>
        <w:rFonts w:ascii="Tahoma" w:eastAsia="Tahoma" w:hAnsi="Tahoma" w:cs="Tahoma"/>
        <w:color w:val="000000"/>
        <w:sz w:val="32"/>
        <w:szCs w:val="32"/>
      </w:rPr>
    </w:pPr>
    <w:r>
      <w:rPr>
        <w:rFonts w:ascii="Tahoma" w:eastAsia="Tahoma" w:hAnsi="Tahoma" w:cs="Tahoma"/>
        <w:b/>
        <w:color w:val="000000"/>
      </w:rPr>
      <w:tab/>
    </w:r>
    <w:r>
      <w:rPr>
        <w:rFonts w:ascii="Tahoma" w:eastAsia="Tahoma" w:hAnsi="Tahoma" w:cs="Tahoma"/>
        <w:b/>
        <w:color w:val="000000"/>
      </w:rPr>
      <w:tab/>
    </w:r>
  </w:p>
  <w:p w14:paraId="5A056B98" w14:textId="77777777" w:rsidR="00686558" w:rsidRDefault="00686558">
    <w:pPr>
      <w:pStyle w:val="LO-normal"/>
      <w:tabs>
        <w:tab w:val="left" w:pos="1065"/>
        <w:tab w:val="left" w:pos="2895"/>
        <w:tab w:val="center" w:pos="4153"/>
        <w:tab w:val="right" w:pos="8306"/>
        <w:tab w:val="right" w:pos="8640"/>
      </w:tabs>
      <w:rPr>
        <w:rFonts w:ascii="Tahoma" w:eastAsia="Tahoma" w:hAnsi="Tahoma" w:cs="Tahoma"/>
        <w:sz w:val="16"/>
        <w:szCs w:val="16"/>
      </w:rPr>
    </w:pPr>
  </w:p>
  <w:p w14:paraId="1CFD8C59" w14:textId="77777777" w:rsidR="00686558" w:rsidRDefault="00686558">
    <w:pPr>
      <w:pStyle w:val="LO-normal"/>
      <w:tabs>
        <w:tab w:val="left" w:pos="1065"/>
        <w:tab w:val="left" w:pos="2895"/>
        <w:tab w:val="center" w:pos="4153"/>
        <w:tab w:val="right" w:pos="8306"/>
        <w:tab w:val="right" w:pos="8640"/>
      </w:tabs>
      <w:rPr>
        <w:rFonts w:ascii="Tahoma" w:eastAsia="Tahoma" w:hAnsi="Tahoma" w:cs="Tahoma"/>
        <w:sz w:val="16"/>
        <w:szCs w:val="16"/>
      </w:rPr>
    </w:pPr>
  </w:p>
  <w:p w14:paraId="45FDFBE9" w14:textId="77777777" w:rsidR="00686558" w:rsidRDefault="00686558">
    <w:pPr>
      <w:pStyle w:val="LO-normal"/>
      <w:tabs>
        <w:tab w:val="left" w:pos="1065"/>
        <w:tab w:val="left" w:pos="2895"/>
        <w:tab w:val="center" w:pos="4153"/>
        <w:tab w:val="right" w:pos="8306"/>
        <w:tab w:val="right" w:pos="8640"/>
      </w:tabs>
      <w:rPr>
        <w:rFonts w:ascii="Tahoma" w:eastAsia="Tahoma" w:hAnsi="Tahoma" w:cs="Tahoma"/>
        <w:sz w:val="16"/>
        <w:szCs w:val="16"/>
      </w:rPr>
    </w:pPr>
  </w:p>
  <w:tbl>
    <w:tblPr>
      <w:tblW w:w="14920" w:type="dxa"/>
      <w:tblLook w:val="0000" w:firstRow="0" w:lastRow="0" w:firstColumn="0" w:lastColumn="0" w:noHBand="0" w:noVBand="0"/>
    </w:tblPr>
    <w:tblGrid>
      <w:gridCol w:w="4973"/>
      <w:gridCol w:w="4973"/>
      <w:gridCol w:w="4974"/>
    </w:tblGrid>
    <w:tr w:rsidR="00686558" w14:paraId="18CB638D" w14:textId="77777777">
      <w:trPr>
        <w:trHeight w:val="400"/>
      </w:trPr>
      <w:tc>
        <w:tcPr>
          <w:tcW w:w="4973" w:type="dxa"/>
          <w:tcBorders>
            <w:top w:val="single" w:sz="6" w:space="0" w:color="000000"/>
            <w:left w:val="single" w:sz="6" w:space="0" w:color="000000"/>
            <w:bottom w:val="single" w:sz="6" w:space="0" w:color="000000"/>
            <w:right w:val="single" w:sz="6" w:space="0" w:color="000000"/>
          </w:tcBorders>
          <w:vAlign w:val="center"/>
        </w:tcPr>
        <w:p w14:paraId="3BB601B8" w14:textId="77777777" w:rsidR="00686558" w:rsidRDefault="00000000">
          <w:pPr>
            <w:pStyle w:val="LO-normal"/>
            <w:rPr>
              <w:rFonts w:ascii="Tahoma" w:eastAsia="Tahoma" w:hAnsi="Tahoma" w:cs="Tahoma"/>
              <w:color w:val="000000"/>
              <w:sz w:val="24"/>
              <w:szCs w:val="24"/>
            </w:rPr>
          </w:pPr>
          <w:r>
            <w:rPr>
              <w:rFonts w:ascii="Tahoma" w:eastAsia="Tahoma" w:hAnsi="Tahoma" w:cs="Tahoma"/>
              <w:b/>
              <w:color w:val="000000"/>
              <w:sz w:val="24"/>
              <w:szCs w:val="24"/>
            </w:rPr>
            <w:t>Site: Cambridge University Sport centre</w:t>
          </w:r>
        </w:p>
      </w:tc>
      <w:tc>
        <w:tcPr>
          <w:tcW w:w="4973" w:type="dxa"/>
          <w:tcBorders>
            <w:top w:val="single" w:sz="6" w:space="0" w:color="000000"/>
            <w:left w:val="single" w:sz="6" w:space="0" w:color="000000"/>
            <w:bottom w:val="single" w:sz="6" w:space="0" w:color="000000"/>
            <w:right w:val="single" w:sz="6" w:space="0" w:color="000000"/>
          </w:tcBorders>
          <w:vAlign w:val="center"/>
        </w:tcPr>
        <w:p w14:paraId="506CD525" w14:textId="77777777" w:rsidR="00686558" w:rsidRDefault="00000000">
          <w:pPr>
            <w:pStyle w:val="LO-normal"/>
            <w:rPr>
              <w:rFonts w:ascii="Tahoma" w:eastAsia="Tahoma" w:hAnsi="Tahoma" w:cs="Tahoma"/>
              <w:color w:val="000000"/>
              <w:sz w:val="24"/>
              <w:szCs w:val="24"/>
            </w:rPr>
          </w:pPr>
          <w:r>
            <w:rPr>
              <w:rFonts w:ascii="Tahoma" w:eastAsia="Tahoma" w:hAnsi="Tahoma" w:cs="Tahoma"/>
              <w:b/>
              <w:color w:val="000000"/>
              <w:sz w:val="24"/>
              <w:szCs w:val="24"/>
            </w:rPr>
            <w:t xml:space="preserve">Date: </w:t>
          </w:r>
          <w:r>
            <w:rPr>
              <w:rFonts w:ascii="Tahoma" w:eastAsia="Tahoma" w:hAnsi="Tahoma" w:cs="Tahoma"/>
              <w:b/>
              <w:sz w:val="24"/>
              <w:szCs w:val="24"/>
            </w:rPr>
            <w:t>03/10/22</w:t>
          </w:r>
        </w:p>
      </w:tc>
      <w:tc>
        <w:tcPr>
          <w:tcW w:w="4974" w:type="dxa"/>
          <w:tcBorders>
            <w:top w:val="single" w:sz="6" w:space="0" w:color="000000"/>
            <w:left w:val="single" w:sz="6" w:space="0" w:color="000000"/>
            <w:bottom w:val="single" w:sz="6" w:space="0" w:color="000000"/>
            <w:right w:val="single" w:sz="6" w:space="0" w:color="000000"/>
          </w:tcBorders>
          <w:vAlign w:val="center"/>
        </w:tcPr>
        <w:p w14:paraId="7A39DC75" w14:textId="77777777" w:rsidR="00686558" w:rsidRDefault="00000000">
          <w:pPr>
            <w:pStyle w:val="LO-normal"/>
            <w:rPr>
              <w:rFonts w:ascii="Tahoma" w:eastAsia="Tahoma" w:hAnsi="Tahoma" w:cs="Tahoma"/>
              <w:color w:val="000000"/>
              <w:sz w:val="24"/>
              <w:szCs w:val="24"/>
            </w:rPr>
          </w:pPr>
          <w:r>
            <w:rPr>
              <w:rFonts w:ascii="Tahoma" w:eastAsia="Tahoma" w:hAnsi="Tahoma" w:cs="Tahoma"/>
              <w:b/>
              <w:color w:val="000000"/>
              <w:sz w:val="24"/>
              <w:szCs w:val="24"/>
            </w:rPr>
            <w:t>Review Date: 18/09/23</w:t>
          </w:r>
        </w:p>
      </w:tc>
    </w:tr>
    <w:tr w:rsidR="00686558" w14:paraId="79D0D6C3" w14:textId="77777777">
      <w:trPr>
        <w:trHeight w:val="400"/>
      </w:trPr>
      <w:tc>
        <w:tcPr>
          <w:tcW w:w="14920" w:type="dxa"/>
          <w:gridSpan w:val="3"/>
          <w:tcBorders>
            <w:top w:val="single" w:sz="6" w:space="0" w:color="000000"/>
            <w:left w:val="single" w:sz="6" w:space="0" w:color="000000"/>
            <w:bottom w:val="single" w:sz="6" w:space="0" w:color="000000"/>
            <w:right w:val="single" w:sz="6" w:space="0" w:color="000000"/>
          </w:tcBorders>
          <w:vAlign w:val="center"/>
        </w:tcPr>
        <w:p w14:paraId="4DB6D331" w14:textId="77777777" w:rsidR="00686558" w:rsidRDefault="00000000">
          <w:pPr>
            <w:pStyle w:val="LO-normal"/>
            <w:rPr>
              <w:rFonts w:ascii="Tahoma" w:eastAsia="Tahoma" w:hAnsi="Tahoma" w:cs="Tahoma"/>
              <w:color w:val="000000"/>
              <w:sz w:val="24"/>
              <w:szCs w:val="24"/>
            </w:rPr>
          </w:pPr>
          <w:r>
            <w:rPr>
              <w:rFonts w:ascii="Tahoma" w:eastAsia="Tahoma" w:hAnsi="Tahoma" w:cs="Tahoma"/>
              <w:b/>
              <w:color w:val="000000"/>
              <w:sz w:val="24"/>
              <w:szCs w:val="24"/>
            </w:rPr>
            <w:t xml:space="preserve">Risk Assessment: Powerlifting competitions and training in the S&amp;C </w:t>
          </w:r>
          <w:r>
            <w:rPr>
              <w:rFonts w:ascii="Tahoma" w:eastAsia="Tahoma" w:hAnsi="Tahoma" w:cs="Tahoma"/>
              <w:b/>
              <w:sz w:val="24"/>
              <w:szCs w:val="24"/>
            </w:rPr>
            <w:t>and TTR</w:t>
          </w:r>
        </w:p>
      </w:tc>
    </w:tr>
  </w:tbl>
  <w:p w14:paraId="5BCC007B" w14:textId="77777777" w:rsidR="00686558" w:rsidRDefault="00686558">
    <w:pPr>
      <w:pStyle w:val="LO-normal"/>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50A34"/>
    <w:multiLevelType w:val="multilevel"/>
    <w:tmpl w:val="4ED248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5038F4"/>
    <w:multiLevelType w:val="multilevel"/>
    <w:tmpl w:val="390272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9651061">
    <w:abstractNumId w:val="1"/>
  </w:num>
  <w:num w:numId="2" w16cid:durableId="155040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58"/>
    <w:rsid w:val="000A748D"/>
    <w:rsid w:val="00116B9A"/>
    <w:rsid w:val="0015055D"/>
    <w:rsid w:val="005F6561"/>
    <w:rsid w:val="00635847"/>
    <w:rsid w:val="00686558"/>
    <w:rsid w:val="008C7ED1"/>
    <w:rsid w:val="009238ED"/>
    <w:rsid w:val="00B14AE4"/>
    <w:rsid w:val="00C948E2"/>
    <w:rsid w:val="00C96DF6"/>
    <w:rsid w:val="00CA3F90"/>
    <w:rsid w:val="00D103B6"/>
    <w:rsid w:val="00DF1C2E"/>
    <w:rsid w:val="00EF18B0"/>
    <w:rsid w:val="00F701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F2B2"/>
  <w15:docId w15:val="{B44A9060-BE0F-4B8E-BF07-F34F072B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oto Serif CJK SC" w:hAnsi="Times New Roman" w:cs="Lohit Devanagari"/>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Προεπιλεγμένη γραμματοσειρά"/>
    <w:qFormat/>
    <w:rPr>
      <w:w w:val="100"/>
      <w:position w:val="0"/>
      <w:sz w:val="20"/>
      <w:effect w:val="none"/>
      <w:vertAlign w:val="baseline"/>
      <w:em w:val="none"/>
    </w:rPr>
  </w:style>
  <w:style w:type="character" w:customStyle="1" w:styleId="text1">
    <w:name w:val="text1"/>
    <w:qFormat/>
    <w:rPr>
      <w:rFonts w:ascii="Arial" w:hAnsi="Arial" w:cs="Arial"/>
      <w:color w:val="222222"/>
      <w:w w:val="100"/>
      <w:position w:val="0"/>
      <w:sz w:val="18"/>
      <w:szCs w:val="18"/>
      <w:effect w:val="none"/>
      <w:vertAlign w:val="baseline"/>
      <w:em w:val="none"/>
    </w:rPr>
  </w:style>
  <w:style w:type="character" w:customStyle="1" w:styleId="HeaderChar">
    <w:name w:val="Header Char"/>
    <w:basedOn w:val="DefaultParagraphFont"/>
    <w:link w:val="Header"/>
    <w:uiPriority w:val="99"/>
    <w:qFormat/>
    <w:rsid w:val="00EA05E6"/>
  </w:style>
  <w:style w:type="character" w:customStyle="1" w:styleId="FooterChar">
    <w:name w:val="Footer Char"/>
    <w:basedOn w:val="DefaultParagraphFont"/>
    <w:link w:val="Footer"/>
    <w:uiPriority w:val="99"/>
    <w:qFormat/>
    <w:rsid w:val="00EA05E6"/>
  </w:style>
  <w:style w:type="character" w:customStyle="1" w:styleId="apple-tab-span">
    <w:name w:val="apple-tab-span"/>
    <w:basedOn w:val="DefaultParagraphFont"/>
    <w:qFormat/>
    <w:rsid w:val="00EA05E6"/>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a0">
    <w:name w:val="Βασικό"/>
    <w:qFormat/>
    <w:pPr>
      <w:spacing w:line="1" w:lineRule="atLeast"/>
      <w:ind w:left="-1" w:hanging="1"/>
      <w:textAlignment w:val="baseline"/>
      <w:outlineLvl w:val="0"/>
    </w:pPr>
    <w:rPr>
      <w:vertAlign w:val="subscript"/>
      <w:lang w:eastAsia="en-US"/>
    </w:rPr>
  </w:style>
  <w:style w:type="paragraph" w:customStyle="1" w:styleId="1">
    <w:name w:val="Επικεφαλίδα 1"/>
    <w:basedOn w:val="a0"/>
    <w:qFormat/>
    <w:pPr>
      <w:spacing w:before="280"/>
    </w:pPr>
    <w:rPr>
      <w:rFonts w:ascii="Arial Black" w:hAnsi="Arial Black"/>
      <w:sz w:val="28"/>
    </w:rPr>
  </w:style>
  <w:style w:type="paragraph" w:customStyle="1" w:styleId="2">
    <w:name w:val="Επικεφαλίδα 2"/>
    <w:basedOn w:val="a0"/>
    <w:qFormat/>
    <w:pPr>
      <w:spacing w:before="120"/>
      <w:outlineLvl w:val="1"/>
    </w:pPr>
    <w:rPr>
      <w:rFonts w:ascii="Arial" w:hAnsi="Arial"/>
      <w:b/>
      <w:sz w:val="24"/>
    </w:rPr>
  </w:style>
  <w:style w:type="paragraph" w:customStyle="1" w:styleId="3">
    <w:name w:val="Επικεφαλίδα 3"/>
    <w:basedOn w:val="a0"/>
    <w:qFormat/>
    <w:pPr>
      <w:spacing w:before="120"/>
      <w:outlineLvl w:val="2"/>
    </w:pPr>
    <w:rPr>
      <w:b/>
      <w:sz w:val="24"/>
    </w:rPr>
  </w:style>
  <w:style w:type="paragraph" w:customStyle="1" w:styleId="a1">
    <w:name w:val="Κεφαλίδα"/>
    <w:basedOn w:val="a0"/>
    <w:qFormat/>
    <w:pPr>
      <w:tabs>
        <w:tab w:val="center" w:pos="4153"/>
        <w:tab w:val="right" w:pos="8306"/>
      </w:tabs>
    </w:pPr>
  </w:style>
  <w:style w:type="paragraph" w:customStyle="1" w:styleId="a2">
    <w:name w:val="Υποσέλιδο"/>
    <w:basedOn w:val="a0"/>
    <w:qFormat/>
    <w:pPr>
      <w:tabs>
        <w:tab w:val="center" w:pos="4153"/>
        <w:tab w:val="right" w:pos="8306"/>
      </w:tabs>
    </w:pPr>
  </w:style>
  <w:style w:type="paragraph" w:customStyle="1" w:styleId="a3">
    <w:name w:val="Τίτλος"/>
    <w:basedOn w:val="a0"/>
    <w:qFormat/>
    <w:pPr>
      <w:spacing w:after="240"/>
      <w:jc w:val="center"/>
    </w:pPr>
    <w:rPr>
      <w:rFonts w:ascii="Arial Black" w:hAnsi="Arial Black"/>
      <w:sz w:val="48"/>
    </w:rPr>
  </w:style>
  <w:style w:type="paragraph" w:customStyle="1" w:styleId="OutlineNotIndented">
    <w:name w:val="Outline (Not Indented)"/>
    <w:basedOn w:val="a0"/>
    <w:qFormat/>
    <w:rPr>
      <w:sz w:val="24"/>
    </w:rPr>
  </w:style>
  <w:style w:type="paragraph" w:customStyle="1" w:styleId="OutlineIndented">
    <w:name w:val="Outline (Indented)"/>
    <w:basedOn w:val="a0"/>
    <w:qFormat/>
    <w:pPr>
      <w:tabs>
        <w:tab w:val="left" w:pos="360"/>
      </w:tabs>
    </w:pPr>
    <w:rPr>
      <w:sz w:val="24"/>
    </w:rPr>
  </w:style>
  <w:style w:type="paragraph" w:customStyle="1" w:styleId="TableText">
    <w:name w:val="Table Text"/>
    <w:basedOn w:val="a0"/>
    <w:qFormat/>
    <w:pPr>
      <w:jc w:val="right"/>
    </w:pPr>
    <w:rPr>
      <w:sz w:val="24"/>
    </w:rPr>
  </w:style>
  <w:style w:type="paragraph" w:customStyle="1" w:styleId="NumberList">
    <w:name w:val="Number List"/>
    <w:basedOn w:val="a0"/>
    <w:qFormat/>
    <w:pPr>
      <w:tabs>
        <w:tab w:val="left" w:pos="360"/>
      </w:tabs>
    </w:pPr>
    <w:rPr>
      <w:sz w:val="24"/>
    </w:rPr>
  </w:style>
  <w:style w:type="paragraph" w:customStyle="1" w:styleId="BodyTextFirstIndent1">
    <w:name w:val="Body Text First Indent1"/>
    <w:basedOn w:val="a0"/>
    <w:pPr>
      <w:ind w:firstLine="720"/>
    </w:pPr>
    <w:rPr>
      <w:sz w:val="24"/>
    </w:rPr>
  </w:style>
  <w:style w:type="paragraph" w:customStyle="1" w:styleId="Bullet2">
    <w:name w:val="Bullet 2"/>
    <w:basedOn w:val="a0"/>
    <w:qFormat/>
    <w:pPr>
      <w:tabs>
        <w:tab w:val="left" w:pos="360"/>
      </w:tabs>
    </w:pPr>
    <w:rPr>
      <w:sz w:val="24"/>
    </w:rPr>
  </w:style>
  <w:style w:type="paragraph" w:customStyle="1" w:styleId="Bullet1">
    <w:name w:val="Bullet 1"/>
    <w:basedOn w:val="a0"/>
    <w:qFormat/>
    <w:pPr>
      <w:tabs>
        <w:tab w:val="left" w:pos="360"/>
      </w:tabs>
    </w:pPr>
    <w:rPr>
      <w:sz w:val="24"/>
    </w:rPr>
  </w:style>
  <w:style w:type="paragraph" w:customStyle="1" w:styleId="BodySingle">
    <w:name w:val="Body Single"/>
    <w:basedOn w:val="a0"/>
    <w:qFormat/>
    <w:rPr>
      <w:sz w:val="24"/>
    </w:rPr>
  </w:style>
  <w:style w:type="paragraph" w:customStyle="1" w:styleId="DefaultText">
    <w:name w:val="Default Text"/>
    <w:basedOn w:val="a0"/>
    <w:qFormat/>
    <w:rPr>
      <w:sz w:val="24"/>
    </w:rPr>
  </w:style>
  <w:style w:type="paragraph" w:customStyle="1" w:styleId="a4">
    <w:name w:val="Σώμα κειμένου"/>
    <w:basedOn w:val="a0"/>
    <w:qFormat/>
    <w:pPr>
      <w:overflowPunct w:val="0"/>
      <w:textAlignment w:val="auto"/>
    </w:pPr>
    <w:rPr>
      <w:rFonts w:ascii="Arial" w:eastAsia="PMingLiU" w:hAnsi="Arial" w:cs="Arial"/>
      <w:szCs w:val="24"/>
      <w:lang w:eastAsia="zh-TW"/>
    </w:rPr>
  </w:style>
  <w:style w:type="paragraph" w:customStyle="1" w:styleId="20">
    <w:name w:val="Σώμα κείμενου 2"/>
    <w:basedOn w:val="a0"/>
    <w:qFormat/>
    <w:pPr>
      <w:overflowPunct w:val="0"/>
      <w:textAlignment w:val="auto"/>
    </w:pPr>
    <w:rPr>
      <w:rFonts w:ascii="Arial" w:hAnsi="Arial" w:cs="Arial"/>
      <w:sz w:val="22"/>
      <w:szCs w:val="24"/>
    </w:rPr>
  </w:style>
  <w:style w:type="paragraph" w:customStyle="1" w:styleId="a5">
    <w:name w:val="Σώμα κείμενου με εσοχή"/>
    <w:basedOn w:val="a0"/>
    <w:qFormat/>
    <w:pPr>
      <w:overflowPunct w:val="0"/>
      <w:ind w:left="360"/>
      <w:textAlignment w:val="auto"/>
    </w:pPr>
    <w:rPr>
      <w:rFonts w:ascii="Arial" w:hAnsi="Arial" w:cs="Arial"/>
      <w:sz w:val="22"/>
      <w:szCs w:val="24"/>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EA05E6"/>
    <w:pPr>
      <w:tabs>
        <w:tab w:val="center" w:pos="4513"/>
        <w:tab w:val="right" w:pos="9026"/>
      </w:tabs>
    </w:pPr>
  </w:style>
  <w:style w:type="paragraph" w:styleId="Footer">
    <w:name w:val="footer"/>
    <w:basedOn w:val="LO-normal"/>
    <w:link w:val="FooterChar"/>
    <w:uiPriority w:val="99"/>
    <w:unhideWhenUsed/>
    <w:rsid w:val="00EA05E6"/>
    <w:pPr>
      <w:tabs>
        <w:tab w:val="center" w:pos="4513"/>
        <w:tab w:val="right" w:pos="9026"/>
      </w:tabs>
    </w:pPr>
  </w:style>
  <w:style w:type="paragraph" w:styleId="NormalWeb">
    <w:name w:val="Normal (Web)"/>
    <w:basedOn w:val="LO-normal"/>
    <w:uiPriority w:val="99"/>
    <w:semiHidden/>
    <w:unhideWhenUsed/>
    <w:qFormat/>
    <w:rsid w:val="00EA05E6"/>
    <w:pPr>
      <w:spacing w:beforeAutospacing="1" w:afterAutospacing="1"/>
    </w:pPr>
    <w:rPr>
      <w:sz w:val="24"/>
      <w:szCs w:val="24"/>
    </w:rPr>
  </w:style>
  <w:style w:type="paragraph" w:styleId="Revision">
    <w:name w:val="Revision"/>
    <w:uiPriority w:val="99"/>
    <w:semiHidden/>
    <w:qFormat/>
    <w:rsid w:val="00204AB1"/>
  </w:style>
  <w:style w:type="paragraph" w:styleId="ListParagraph">
    <w:name w:val="List Paragraph"/>
    <w:basedOn w:val="Normal"/>
    <w:qFormat/>
    <w:pPr>
      <w:spacing w:after="180"/>
      <w:ind w:left="720"/>
      <w:contextualSpacing/>
    </w:pPr>
  </w:style>
  <w:style w:type="numbering" w:customStyle="1" w:styleId="a6">
    <w:name w:val="Χωρίς λίστα"/>
    <w:qFormat/>
  </w:style>
  <w:style w:type="table" w:customStyle="1" w:styleId="a7">
    <w:name w:val="Κανονικός πίνακας"/>
    <w:qFormat/>
    <w:pPr>
      <w:spacing w:line="1" w:lineRule="atLeast"/>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d4gJHQNM8mn+/8WKQJiKct9FyOQ==">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Cornish</dc:creator>
  <dc:description/>
  <cp:lastModifiedBy>Shubang Nagalotimath</cp:lastModifiedBy>
  <cp:revision>2</cp:revision>
  <dcterms:created xsi:type="dcterms:W3CDTF">2024-09-25T14:31:00Z</dcterms:created>
  <dcterms:modified xsi:type="dcterms:W3CDTF">2024-09-25T14:31:00Z</dcterms:modified>
  <dc:language>en-GB</dc:language>
</cp:coreProperties>
</file>